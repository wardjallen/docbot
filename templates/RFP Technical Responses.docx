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1053B" w14:textId="27DD8FF5" w:rsidR="000E3000" w:rsidRPr="00390755" w:rsidRDefault="000E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0" w:author="Jeffrey Ward" w:date="2022-05-03T15:42:00Z"/>
          <w:rFonts w:ascii="Menlo" w:hAnsi="Menlo" w:cs="Menlo"/>
          <w:color w:val="404040"/>
          <w:sz w:val="18"/>
          <w:szCs w:val="18"/>
          <w:rPrChange w:id="1" w:author="Jeffrey Ward" w:date="2022-05-10T08:14:00Z">
            <w:rPr>
              <w:ins w:id="2" w:author="Jeffrey Ward" w:date="2022-05-03T15:42:00Z"/>
            </w:rPr>
          </w:rPrChange>
        </w:rPr>
        <w:pPrChange w:id="3" w:author="Jeffrey Ward" w:date="2022-05-03T15:42:00Z">
          <w:pPr/>
        </w:pPrChange>
      </w:pPr>
      <w:bookmarkStart w:id="4" w:name="_Toc37135038"/>
      <w:ins w:id="5" w:author="Jeffrey Ward" w:date="2022-05-03T15:42:00Z">
        <w:r w:rsidRPr="00390755">
          <w:rPr>
            <w:rFonts w:ascii="Menlo" w:hAnsi="Menlo" w:cs="Menlo"/>
            <w:color w:val="404040"/>
            <w:sz w:val="18"/>
            <w:szCs w:val="18"/>
          </w:rPr>
          <w:t>{</w:t>
        </w:r>
        <w:r w:rsidRPr="00390755">
          <w:rPr>
            <w:rFonts w:ascii="Menlo" w:hAnsi="Menlo" w:cs="Menlo"/>
            <w:color w:val="666666"/>
            <w:sz w:val="18"/>
            <w:szCs w:val="18"/>
          </w:rPr>
          <w:t>%</w:t>
        </w:r>
        <w:r w:rsidRPr="00390755">
          <w:rPr>
            <w:rFonts w:ascii="Menlo" w:hAnsi="Menlo" w:cs="Menlo"/>
            <w:color w:val="404040"/>
            <w:sz w:val="18"/>
            <w:szCs w:val="18"/>
          </w:rPr>
          <w:t xml:space="preserve">p </w:t>
        </w:r>
        <w:r w:rsidRPr="00390755">
          <w:rPr>
            <w:rFonts w:ascii="Menlo" w:hAnsi="Menlo" w:cs="Menlo"/>
            <w:b/>
            <w:bCs/>
            <w:color w:val="007020"/>
            <w:sz w:val="18"/>
            <w:szCs w:val="18"/>
          </w:rPr>
          <w:t>if</w:t>
        </w:r>
        <w:r w:rsidRPr="00390755">
          <w:rPr>
            <w:rFonts w:ascii="Menlo" w:hAnsi="Menlo" w:cs="Menlo"/>
            <w:color w:val="404040"/>
            <w:sz w:val="18"/>
            <w:szCs w:val="18"/>
          </w:rPr>
          <w:t xml:space="preserve"> </w:t>
        </w:r>
        <w:proofErr w:type="spellStart"/>
        <w:r w:rsidRPr="00390755">
          <w:rPr>
            <w:rFonts w:ascii="Menlo" w:hAnsi="Menlo" w:cs="Menlo"/>
            <w:color w:val="404040"/>
            <w:sz w:val="18"/>
            <w:szCs w:val="18"/>
          </w:rPr>
          <w:t>u</w:t>
        </w:r>
      </w:ins>
      <w:ins w:id="6" w:author="Jeffrey Ward" w:date="2022-05-03T15:43:00Z">
        <w:r w:rsidRPr="00390755">
          <w:rPr>
            <w:rFonts w:ascii="Menlo" w:hAnsi="Menlo" w:cs="Menlo"/>
            <w:color w:val="404040"/>
            <w:sz w:val="18"/>
            <w:szCs w:val="18"/>
          </w:rPr>
          <w:t>cm</w:t>
        </w:r>
      </w:ins>
      <w:ins w:id="7" w:author="Jeffrey Ward" w:date="2022-05-03T15:50:00Z">
        <w:r w:rsidR="00610CF9" w:rsidRPr="00390755">
          <w:rPr>
            <w:rFonts w:ascii="Menlo" w:hAnsi="Menlo" w:cs="Menlo"/>
            <w:color w:val="404040"/>
            <w:sz w:val="18"/>
            <w:szCs w:val="18"/>
          </w:rPr>
          <w:t>_</w:t>
        </w:r>
      </w:ins>
      <w:ins w:id="8" w:author="Jeffrey Ward" w:date="2022-05-03T15:43:00Z">
        <w:r w:rsidRPr="00390755">
          <w:rPr>
            <w:rFonts w:ascii="Menlo" w:hAnsi="Menlo" w:cs="Menlo"/>
            <w:color w:val="404040"/>
            <w:sz w:val="18"/>
            <w:szCs w:val="18"/>
          </w:rPr>
          <w:t>cloud</w:t>
        </w:r>
      </w:ins>
      <w:proofErr w:type="spellEnd"/>
      <w:ins w:id="9" w:author="Jeffrey Ward" w:date="2022-05-03T15:42:00Z">
        <w:r w:rsidRPr="00390755">
          <w:rPr>
            <w:rFonts w:ascii="Menlo" w:hAnsi="Menlo" w:cs="Menlo"/>
            <w:color w:val="404040"/>
            <w:sz w:val="18"/>
            <w:szCs w:val="18"/>
          </w:rPr>
          <w:t xml:space="preserve"> </w:t>
        </w:r>
        <w:r w:rsidRPr="00390755">
          <w:rPr>
            <w:rFonts w:ascii="Menlo" w:hAnsi="Menlo" w:cs="Menlo"/>
            <w:color w:val="666666"/>
            <w:sz w:val="18"/>
            <w:szCs w:val="18"/>
          </w:rPr>
          <w:t>%</w:t>
        </w:r>
        <w:r w:rsidRPr="00390755">
          <w:rPr>
            <w:rFonts w:ascii="Menlo" w:hAnsi="Menlo" w:cs="Menlo"/>
            <w:color w:val="404040"/>
            <w:sz w:val="18"/>
            <w:szCs w:val="18"/>
          </w:rPr>
          <w:t>}</w:t>
        </w:r>
      </w:ins>
    </w:p>
    <w:p w14:paraId="3C4B66E7" w14:textId="5C59800E" w:rsidR="000042E9" w:rsidRPr="00390755" w:rsidRDefault="000042E9" w:rsidP="000A32AA">
      <w:pPr>
        <w:pStyle w:val="Heading2"/>
      </w:pPr>
      <w:r w:rsidRPr="00390755">
        <w:t>Solution Overview UCM Cloud</w:t>
      </w:r>
    </w:p>
    <w:p w14:paraId="66CA084F" w14:textId="4D1489E2" w:rsidR="003D45A9" w:rsidRPr="00390755" w:rsidRDefault="003D45A9" w:rsidP="003D45A9">
      <w:r w:rsidRPr="00390755">
        <w:t>The Cisco Unified Communications Manager Cloud (Cisco UCM Cloud) is part of Cisco’s Cloud Calling portfolio powered by Cisco’s collaboration technology – Cisco Unified Communications Manager (Cisco UCM). The service offers voice, video, messaging, meeting, and mobility solutions with the features and benefits of Cisco IP phones, mobile devices, and desktop clients.</w:t>
      </w:r>
    </w:p>
    <w:p w14:paraId="6FADB203" w14:textId="77777777" w:rsidR="003D45A9" w:rsidRPr="00390755" w:rsidRDefault="003D45A9" w:rsidP="003D45A9"/>
    <w:p w14:paraId="1DC703C8" w14:textId="4E6BADB6" w:rsidR="00F37AC5" w:rsidRPr="00390755" w:rsidRDefault="003D45A9" w:rsidP="00F37AC5">
      <w:r w:rsidRPr="00390755">
        <w:t>Cisco UCM Cloud is part of the Cisco Collaboration Flex Plan set of offers, which includes key Cisco commercial and administrative tools to facilitate the go-to-market and common subscription plans, including Webex Teams and Webex Meetings.</w:t>
      </w:r>
    </w:p>
    <w:p w14:paraId="127D132C" w14:textId="77777777" w:rsidR="00F37AC5" w:rsidRPr="00390755" w:rsidRDefault="00F37AC5" w:rsidP="00F37AC5"/>
    <w:p w14:paraId="4C0132A8" w14:textId="4AB2D892" w:rsidR="00F37AC5" w:rsidRPr="00390755" w:rsidRDefault="00F37AC5" w:rsidP="00F37AC5">
      <w:pPr>
        <w:rPr>
          <w:ins w:id="10" w:author="Jeffrey Ward" w:date="2022-05-03T15:43:00Z"/>
        </w:rPr>
      </w:pPr>
      <w:r w:rsidRPr="00390755">
        <w:t>Cisco UCM Cloud is hosted and operated by Cisco in North America, Europe, the Asia Pacific region, and Japan.</w:t>
      </w:r>
    </w:p>
    <w:p w14:paraId="4A2B2E15" w14:textId="16F9363F" w:rsidR="000E3000" w:rsidRPr="00390755" w:rsidRDefault="000E3000" w:rsidP="00F37AC5">
      <w:ins w:id="11" w:author="Jeffrey Ward" w:date="2022-05-03T15:43:00Z">
        <w:r w:rsidRPr="00390755">
          <w:t>{%p endif %}</w:t>
        </w:r>
      </w:ins>
    </w:p>
    <w:p w14:paraId="4400268D" w14:textId="16A10EFB" w:rsidR="00F37AC5" w:rsidRPr="00390755" w:rsidRDefault="00F37AC5"/>
    <w:p w14:paraId="523CF152" w14:textId="07CC6C06" w:rsidR="005A591E" w:rsidRPr="00390755" w:rsidRDefault="005A591E"/>
    <w:p w14:paraId="10BFB9D0" w14:textId="3C980DD0" w:rsidR="005A591E" w:rsidRPr="00390755" w:rsidRDefault="00F9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Change w:id="12" w:author="Jeffrey Ward" w:date="2022-05-10T08:14:00Z">
            <w:rPr/>
          </w:rPrChange>
        </w:rPr>
        <w:pPrChange w:id="13" w:author="Jeffrey Ward" w:date="2022-05-03T16:07:00Z">
          <w:pPr/>
        </w:pPrChange>
      </w:pPr>
      <w:ins w:id="14" w:author="Jeffrey Ward" w:date="2022-05-03T15:51:00Z">
        <w:r w:rsidRPr="00390755">
          <w:rPr>
            <w:rFonts w:ascii="Menlo" w:hAnsi="Menlo" w:cs="Menlo"/>
            <w:color w:val="404040"/>
            <w:sz w:val="18"/>
            <w:szCs w:val="18"/>
          </w:rPr>
          <w:t>{</w:t>
        </w:r>
        <w:r w:rsidRPr="00390755">
          <w:rPr>
            <w:rFonts w:ascii="Menlo" w:hAnsi="Menlo" w:cs="Menlo"/>
            <w:color w:val="666666"/>
            <w:sz w:val="18"/>
            <w:szCs w:val="18"/>
          </w:rPr>
          <w:t>%</w:t>
        </w:r>
        <w:r w:rsidRPr="00390755">
          <w:rPr>
            <w:rFonts w:ascii="Menlo" w:hAnsi="Menlo" w:cs="Menlo"/>
            <w:color w:val="404040"/>
            <w:sz w:val="18"/>
            <w:szCs w:val="18"/>
          </w:rPr>
          <w:t xml:space="preserve">p </w:t>
        </w:r>
        <w:r w:rsidRPr="00390755">
          <w:rPr>
            <w:rFonts w:ascii="Menlo" w:hAnsi="Menlo" w:cs="Menlo"/>
            <w:b/>
            <w:bCs/>
            <w:color w:val="007020"/>
            <w:sz w:val="18"/>
            <w:szCs w:val="18"/>
          </w:rPr>
          <w:t>if</w:t>
        </w:r>
        <w:r w:rsidRPr="00390755">
          <w:rPr>
            <w:rFonts w:ascii="Menlo" w:hAnsi="Menlo" w:cs="Menlo"/>
            <w:color w:val="404040"/>
            <w:sz w:val="18"/>
            <w:szCs w:val="18"/>
          </w:rPr>
          <w:t xml:space="preserve"> </w:t>
        </w:r>
        <w:proofErr w:type="spellStart"/>
        <w:r w:rsidRPr="00390755">
          <w:rPr>
            <w:rFonts w:ascii="Menlo" w:hAnsi="Menlo" w:cs="Menlo"/>
            <w:color w:val="404040"/>
            <w:sz w:val="18"/>
            <w:szCs w:val="18"/>
          </w:rPr>
          <w:t>ucm_cloud_g</w:t>
        </w:r>
        <w:proofErr w:type="spellEnd"/>
        <w:r w:rsidRPr="00390755">
          <w:rPr>
            <w:rFonts w:ascii="Menlo" w:hAnsi="Menlo" w:cs="Menlo"/>
            <w:color w:val="404040"/>
            <w:sz w:val="18"/>
            <w:szCs w:val="18"/>
          </w:rPr>
          <w:t xml:space="preserve"> </w:t>
        </w:r>
        <w:r w:rsidRPr="00390755">
          <w:rPr>
            <w:rFonts w:ascii="Menlo" w:hAnsi="Menlo" w:cs="Menlo"/>
            <w:color w:val="666666"/>
            <w:sz w:val="18"/>
            <w:szCs w:val="18"/>
          </w:rPr>
          <w:t>%</w:t>
        </w:r>
      </w:ins>
      <w:ins w:id="15" w:author="Jeffrey Ward" w:date="2022-05-03T16:07:00Z">
        <w:r w:rsidR="00163607" w:rsidRPr="00390755">
          <w:rPr>
            <w:rFonts w:ascii="Menlo" w:hAnsi="Menlo" w:cs="Menlo"/>
            <w:color w:val="404040"/>
            <w:sz w:val="18"/>
            <w:szCs w:val="18"/>
          </w:rPr>
          <w:t>}</w:t>
        </w:r>
      </w:ins>
    </w:p>
    <w:p w14:paraId="56189559" w14:textId="46468895" w:rsidR="000A32AA" w:rsidRPr="00390755" w:rsidRDefault="000A32AA" w:rsidP="000A32AA">
      <w:pPr>
        <w:pStyle w:val="Heading2"/>
      </w:pPr>
      <w:r w:rsidRPr="00390755">
        <w:t>Solution Overview</w:t>
      </w:r>
      <w:r w:rsidR="00C66986" w:rsidRPr="00390755">
        <w:t xml:space="preserve"> UCM Cloud for Government</w:t>
      </w:r>
      <w:bookmarkEnd w:id="4"/>
    </w:p>
    <w:p w14:paraId="43326BFB" w14:textId="11CC9B06" w:rsidR="00A42827" w:rsidRPr="00390755" w:rsidRDefault="00A42827" w:rsidP="00A42827">
      <w:r w:rsidRPr="00390755">
        <w:t>Thanks to the widespread adoption of mobile devices, government agencies can now empower their teams with the latest in voice and real-time video and information-sharing technologies. This singular trend is helping governments improve response times, increase information sharing, and create better outcomes for employees and citizens alike.</w:t>
      </w:r>
    </w:p>
    <w:p w14:paraId="00655401" w14:textId="77777777" w:rsidR="00A42827" w:rsidRPr="00390755" w:rsidRDefault="00A42827" w:rsidP="00A42827"/>
    <w:p w14:paraId="4A545958" w14:textId="46FECC4C" w:rsidR="00A42827" w:rsidRPr="00390755" w:rsidRDefault="00A42827" w:rsidP="00A42827">
      <w:r w:rsidRPr="00390755">
        <w:t>However, providing proven and reliable collaboration tools with advanced levels of security required by the U.S. government can be a challenge.</w:t>
      </w:r>
      <w:r w:rsidR="002D0B2A" w:rsidRPr="00390755">
        <w:t xml:space="preserve"> </w:t>
      </w:r>
      <w:r w:rsidRPr="00390755">
        <w:t>Cisco Unified Communications Manager (UCM) Cloud for Government unites Cisco’s industry-leading collaboration services (voice, video, instant messaging, presence, mobility, and conferencing) from the Cisco cloud, with built-in U.S. government-level security to give agencies the power to collaborate securely with anyone, anywhere.</w:t>
      </w:r>
    </w:p>
    <w:p w14:paraId="20F45A8A" w14:textId="77777777" w:rsidR="00A42827" w:rsidRPr="00390755" w:rsidRDefault="00A42827" w:rsidP="00A42827"/>
    <w:p w14:paraId="36735D18" w14:textId="736F0261" w:rsidR="00A42827" w:rsidRPr="00390755" w:rsidRDefault="00A42827" w:rsidP="00A42827">
      <w:r w:rsidRPr="00390755">
        <w:t>With Cisco UCM Cloud for Government, your team benefits from a “one service, one experience for everyone” solution that is Federal Risk and Authorization Management Program (FedRAMP) authorized to better protect</w:t>
      </w:r>
      <w:r w:rsidR="00F87E24" w:rsidRPr="00390755">
        <w:t xml:space="preserve"> </w:t>
      </w:r>
      <w:r w:rsidR="00B40339" w:rsidRPr="00390755">
        <w:t xml:space="preserve">your </w:t>
      </w:r>
      <w:r w:rsidRPr="00390755">
        <w:t>data and privacy</w:t>
      </w:r>
      <w:r w:rsidR="00F87E24" w:rsidRPr="00390755">
        <w:t xml:space="preserve"> and empowering</w:t>
      </w:r>
      <w:r w:rsidRPr="00390755">
        <w:t xml:space="preserve"> </w:t>
      </w:r>
      <w:del w:id="16" w:author="Jeffrey Ward" w:date="2022-05-03T15:16:00Z">
        <w:r w:rsidR="001A4240" w:rsidRPr="00390755" w:rsidDel="00CC3E48">
          <w:delText>[</w:delText>
        </w:r>
      </w:del>
      <w:del w:id="17" w:author="Jeffrey Ward" w:date="2022-05-03T15:35:00Z">
        <w:r w:rsidR="001A4240" w:rsidRPr="00390755" w:rsidDel="00433F06">
          <w:delText>CUSTOMER</w:delText>
        </w:r>
      </w:del>
      <w:proofErr w:type="gramStart"/>
      <w:ins w:id="18" w:author="Jeffrey Ward" w:date="2022-05-10T08:13:00Z">
        <w:r w:rsidR="00390755" w:rsidRPr="00390755">
          <w:t>{{ customer</w:t>
        </w:r>
        <w:proofErr w:type="gramEnd"/>
        <w:r w:rsidR="00390755" w:rsidRPr="00390755">
          <w:t xml:space="preserve"> }}</w:t>
        </w:r>
      </w:ins>
      <w:del w:id="19" w:author="Jeffrey Ward" w:date="2022-05-03T15:16:00Z">
        <w:r w:rsidR="001A4240" w:rsidRPr="00390755" w:rsidDel="00CC3E48">
          <w:delText>]</w:delText>
        </w:r>
      </w:del>
      <w:r w:rsidRPr="00390755">
        <w:t xml:space="preserve"> with:</w:t>
      </w:r>
    </w:p>
    <w:p w14:paraId="02C73199" w14:textId="77777777" w:rsidR="00A42827" w:rsidRPr="00390755" w:rsidRDefault="00A42827" w:rsidP="00A42827"/>
    <w:p w14:paraId="0B56DFB3" w14:textId="0F08F829" w:rsidR="00A42827" w:rsidRPr="00390755" w:rsidRDefault="00A42827" w:rsidP="00A42827">
      <w:r w:rsidRPr="00390755">
        <w:t>●     A FedRAMP-authorized collaboration solution</w:t>
      </w:r>
    </w:p>
    <w:p w14:paraId="41350BAA" w14:textId="0DBAE121" w:rsidR="00A42827" w:rsidRPr="00390755" w:rsidRDefault="00A42827" w:rsidP="00A42827">
      <w:r w:rsidRPr="00390755">
        <w:t>●     Simple, cloud-based service</w:t>
      </w:r>
    </w:p>
    <w:p w14:paraId="39B362EB" w14:textId="0E62238B" w:rsidR="00A42827" w:rsidRPr="00390755" w:rsidRDefault="00A42827" w:rsidP="00A42827">
      <w:r w:rsidRPr="00390755">
        <w:t>●     Voice, real-time video, and information sharing</w:t>
      </w:r>
    </w:p>
    <w:p w14:paraId="25C8EA46" w14:textId="21B76ADF" w:rsidR="005C48DB" w:rsidRPr="00390755" w:rsidRDefault="00A42827" w:rsidP="00A42827">
      <w:pPr>
        <w:pBdr>
          <w:bottom w:val="single" w:sz="6" w:space="1" w:color="auto"/>
        </w:pBdr>
      </w:pPr>
      <w:r w:rsidRPr="00390755">
        <w:t>●     End-to-end encryption</w:t>
      </w:r>
    </w:p>
    <w:p w14:paraId="148BB2FF" w14:textId="4E5EAD23" w:rsidR="000042E9" w:rsidRPr="00390755" w:rsidRDefault="000042E9" w:rsidP="00A42827">
      <w:pPr>
        <w:rPr>
          <w:del w:id="20" w:author="Logan Gaffney" w:date="2020-10-09T16:44:00Z"/>
        </w:rPr>
      </w:pPr>
    </w:p>
    <w:p w14:paraId="7F346BE3" w14:textId="191BE29F" w:rsidR="000042E9" w:rsidRPr="00390755" w:rsidRDefault="000042E9" w:rsidP="00A42827">
      <w:pPr>
        <w:rPr>
          <w:del w:id="21" w:author="Logan Gaffney" w:date="2020-10-09T16:44:00Z"/>
        </w:rPr>
      </w:pPr>
    </w:p>
    <w:p w14:paraId="7A992670" w14:textId="77777777" w:rsidR="00383F31" w:rsidRPr="00390755" w:rsidRDefault="00383F31" w:rsidP="00A42827">
      <w:pPr>
        <w:rPr>
          <w:del w:id="22" w:author="Logan Gaffney" w:date="2020-10-09T16:44:00Z"/>
        </w:rPr>
      </w:pPr>
    </w:p>
    <w:p w14:paraId="661356DB" w14:textId="77777777" w:rsidR="00383F31" w:rsidRPr="00390755" w:rsidRDefault="00383F31" w:rsidP="00A42827">
      <w:pPr>
        <w:rPr>
          <w:del w:id="23" w:author="Logan Gaffney" w:date="2020-10-09T16:44:00Z"/>
        </w:rPr>
      </w:pPr>
    </w:p>
    <w:p w14:paraId="0B167CAE" w14:textId="77777777" w:rsidR="00163607" w:rsidRPr="00390755" w:rsidRDefault="00BA2AE1" w:rsidP="00163607">
      <w:pPr>
        <w:rPr>
          <w:ins w:id="24" w:author="Jeffrey Ward" w:date="2022-05-03T16:07:00Z"/>
        </w:rPr>
      </w:pPr>
      <w:del w:id="25" w:author="Jeffrey Ward" w:date="2022-05-03T16:07:00Z">
        <w:r w:rsidRPr="00390755" w:rsidDel="00163607">
          <w:delText>---------------------------------------------------------------------</w:delText>
        </w:r>
      </w:del>
      <w:ins w:id="26" w:author="Jeffrey Ward" w:date="2022-05-03T16:07:00Z">
        <w:r w:rsidR="00163607" w:rsidRPr="00390755">
          <w:t>{%p endif %}</w:t>
        </w:r>
      </w:ins>
    </w:p>
    <w:p w14:paraId="449FE2C5" w14:textId="78B9D24F" w:rsidR="00163607" w:rsidRPr="00390755" w:rsidRDefault="00163607" w:rsidP="00A42827"/>
    <w:p w14:paraId="07A14CFF" w14:textId="5FF52A13" w:rsidR="000042E9" w:rsidRPr="00390755" w:rsidRDefault="000042E9" w:rsidP="00A42827"/>
    <w:p w14:paraId="7E58352C" w14:textId="77777777" w:rsidR="005C48DB" w:rsidRPr="00390755" w:rsidRDefault="005C48DB" w:rsidP="00A42827"/>
    <w:p w14:paraId="21D4798E" w14:textId="1E7EBEBB" w:rsidR="00B25693" w:rsidRPr="00390755" w:rsidRDefault="00B92DF3" w:rsidP="00B25693">
      <w:r w:rsidRPr="00390755">
        <w:lastRenderedPageBreak/>
        <w:t xml:space="preserve">Cisco has partnered with </w:t>
      </w:r>
      <w:r w:rsidR="00B25693" w:rsidRPr="00390755">
        <w:t xml:space="preserve">Iron Bow to offer UCM Cloud to </w:t>
      </w:r>
      <w:r w:rsidR="00C66986" w:rsidRPr="00390755">
        <w:t xml:space="preserve">customers </w:t>
      </w:r>
      <w:r w:rsidR="00B25693" w:rsidRPr="00390755">
        <w:t xml:space="preserve">desiring a secure cloud-based Voice over IP (VoIP) service. Because of its as-a-service nature, UCM Cloud reduces complexity for IT teams and </w:t>
      </w:r>
      <w:r w:rsidR="00F51EA6" w:rsidRPr="00390755">
        <w:t>end</w:t>
      </w:r>
      <w:r w:rsidR="00B25693" w:rsidRPr="00390755">
        <w:t xml:space="preserve"> users. With UCM Cloud, </w:t>
      </w:r>
      <w:del w:id="27" w:author="Jeffrey Ward" w:date="2022-05-03T15:34:00Z">
        <w:r w:rsidR="001A4240" w:rsidRPr="00390755" w:rsidDel="00433F06">
          <w:delText>[CUSTOMER]</w:delText>
        </w:r>
      </w:del>
      <w:proofErr w:type="gramStart"/>
      <w:ins w:id="28" w:author="Jeffrey Ward" w:date="2022-05-10T08:13:00Z">
        <w:r w:rsidR="00390755" w:rsidRPr="00390755">
          <w:t>{{ customer</w:t>
        </w:r>
        <w:proofErr w:type="gramEnd"/>
        <w:r w:rsidR="00390755" w:rsidRPr="00390755">
          <w:t xml:space="preserve"> }}</w:t>
        </w:r>
      </w:ins>
      <w:r w:rsidR="00B25693" w:rsidRPr="00390755">
        <w:t xml:space="preserve"> can shift from a Capital Expenditures (</w:t>
      </w:r>
      <w:proofErr w:type="spellStart"/>
      <w:r w:rsidR="00B25693" w:rsidRPr="00390755">
        <w:t>CapEx</w:t>
      </w:r>
      <w:proofErr w:type="spellEnd"/>
      <w:r w:rsidR="00B25693" w:rsidRPr="00390755">
        <w:t>) model to an Operating Expenses (</w:t>
      </w:r>
      <w:proofErr w:type="spellStart"/>
      <w:r w:rsidR="00B25693" w:rsidRPr="00390755">
        <w:t>OpEx</w:t>
      </w:r>
      <w:proofErr w:type="spellEnd"/>
      <w:r w:rsidR="00B25693" w:rsidRPr="00390755">
        <w:t xml:space="preserve">) financial model by paying for </w:t>
      </w:r>
      <w:r w:rsidR="0031045A" w:rsidRPr="00390755">
        <w:t xml:space="preserve">only </w:t>
      </w:r>
      <w:r w:rsidR="00B25693" w:rsidRPr="00390755">
        <w:t xml:space="preserve">what they need.  The solution </w:t>
      </w:r>
      <w:r w:rsidR="009800E9" w:rsidRPr="00390755">
        <w:t xml:space="preserve">can </w:t>
      </w:r>
      <w:r w:rsidR="00DA4220" w:rsidRPr="00390755">
        <w:t xml:space="preserve">be combined with </w:t>
      </w:r>
      <w:r w:rsidR="00B25693" w:rsidRPr="00390755">
        <w:t>WebEx Meetings which offers integrated audio, video, and content sharing with highly secure web meetings from the Cisco WebEx cloud.</w:t>
      </w:r>
    </w:p>
    <w:p w14:paraId="55F48D10" w14:textId="77777777" w:rsidR="00B25693" w:rsidRPr="00390755" w:rsidDel="005C48DB" w:rsidRDefault="00B25693" w:rsidP="00A42827">
      <w:pPr>
        <w:rPr>
          <w:del w:id="29" w:author="Anthony Wurtele" w:date="2020-04-14T07:49:00Z"/>
        </w:rPr>
      </w:pPr>
    </w:p>
    <w:p w14:paraId="41E50C92" w14:textId="77777777" w:rsidR="000A32AA" w:rsidRPr="00390755" w:rsidRDefault="000A32AA" w:rsidP="000A32AA"/>
    <w:p w14:paraId="57387BDC" w14:textId="727203AF" w:rsidR="00F93DB4" w:rsidRPr="00390755" w:rsidRDefault="000A32AA" w:rsidP="000A32AA">
      <w:r w:rsidRPr="00390755">
        <w:t>UCM Cloud supports a broad portfolio of voice and video devices, from IP phones to mobile and desktop applications. This gives each user the right tools for their job; from administrators and thought leaders, to production and field personnel and beyond. UCM Cloud supports the following endpoints:</w:t>
      </w:r>
    </w:p>
    <w:p w14:paraId="66DBA146" w14:textId="77777777" w:rsidR="000A32AA" w:rsidRPr="00390755" w:rsidRDefault="000A32AA" w:rsidP="000A32AA"/>
    <w:p w14:paraId="12C6E668" w14:textId="77777777" w:rsidR="000A32AA" w:rsidRPr="00390755" w:rsidRDefault="000A32AA" w:rsidP="000A32AA">
      <w:r w:rsidRPr="00390755">
        <w:t>Cisco 7800/8000 Series IP Phones</w:t>
      </w:r>
    </w:p>
    <w:p w14:paraId="7381CD70" w14:textId="77777777" w:rsidR="000A32AA" w:rsidRPr="00390755" w:rsidRDefault="000A32AA" w:rsidP="000A32AA">
      <w:r w:rsidRPr="00390755">
        <w:t>Cisco Jabber</w:t>
      </w:r>
    </w:p>
    <w:p w14:paraId="55B34197" w14:textId="77777777" w:rsidR="000A32AA" w:rsidRPr="00390755" w:rsidRDefault="000A32AA" w:rsidP="000A32AA">
      <w:r w:rsidRPr="00390755">
        <w:t>Cisco WebEx Teams</w:t>
      </w:r>
    </w:p>
    <w:p w14:paraId="58E81A17" w14:textId="77777777" w:rsidR="000A32AA" w:rsidRPr="00390755" w:rsidRDefault="000A32AA" w:rsidP="000A32AA">
      <w:r w:rsidRPr="00390755">
        <w:t>Cisco DX Series</w:t>
      </w:r>
    </w:p>
    <w:p w14:paraId="5B3DD532" w14:textId="77777777" w:rsidR="000A32AA" w:rsidRPr="00390755" w:rsidRDefault="000A32AA" w:rsidP="000A32AA">
      <w:r w:rsidRPr="00390755">
        <w:t>Cisco WebEx Room Series</w:t>
      </w:r>
    </w:p>
    <w:p w14:paraId="6E28CE21" w14:textId="77777777" w:rsidR="000A32AA" w:rsidRPr="00390755" w:rsidRDefault="000A32AA" w:rsidP="000A32AA">
      <w:r w:rsidRPr="00390755">
        <w:t>Cisco Telepresence SX Series</w:t>
      </w:r>
    </w:p>
    <w:p w14:paraId="2E78C891" w14:textId="77777777" w:rsidR="000A32AA" w:rsidRPr="00390755" w:rsidRDefault="000A32AA" w:rsidP="000A32AA">
      <w:r w:rsidRPr="00390755">
        <w:t>Cisco Telepresence MX Series</w:t>
      </w:r>
    </w:p>
    <w:p w14:paraId="6AB330D3" w14:textId="77777777" w:rsidR="000A32AA" w:rsidRPr="00390755" w:rsidRDefault="000A32AA" w:rsidP="000A32AA">
      <w:r w:rsidRPr="00390755">
        <w:t>Standards based 3</w:t>
      </w:r>
      <w:r w:rsidRPr="00390755">
        <w:rPr>
          <w:vertAlign w:val="superscript"/>
        </w:rPr>
        <w:t>rd</w:t>
      </w:r>
      <w:r w:rsidRPr="00390755">
        <w:t xml:space="preserve"> party endpoints</w:t>
      </w:r>
    </w:p>
    <w:p w14:paraId="7764F9CC" w14:textId="77777777" w:rsidR="000A32AA" w:rsidRPr="00390755" w:rsidRDefault="000A32AA" w:rsidP="000A32AA"/>
    <w:p w14:paraId="77CFFD91" w14:textId="77777777" w:rsidR="000A32AA" w:rsidRPr="00390755" w:rsidRDefault="000A32AA" w:rsidP="000A32AA">
      <w:r w:rsidRPr="00390755">
        <w:t xml:space="preserve">Iron Bow is a Cisco Gold Certified Partner with Advanced Specializations in Collaboration, Data Center, Enterprise Networks and Security Architectures. Iron Bow also holds </w:t>
      </w:r>
      <w:proofErr w:type="gramStart"/>
      <w:r w:rsidRPr="00390755">
        <w:t>Masters</w:t>
      </w:r>
      <w:proofErr w:type="gramEnd"/>
      <w:r w:rsidRPr="00390755">
        <w:t xml:space="preserve"> Certifications in Collaboration, Cloud Builder, Security and Cloud and Managed Services. With over 50 Cisco Certified Engineers and a partnership with Cisco spanning over a decade, we </w:t>
      </w:r>
      <w:proofErr w:type="gramStart"/>
      <w:r w:rsidRPr="00390755">
        <w:t>are able to</w:t>
      </w:r>
      <w:proofErr w:type="gramEnd"/>
      <w:r w:rsidRPr="00390755">
        <w:t xml:space="preserve"> offer our clients services ranging from consultation, planning, design, implementation, operation and optimization of IP Network Infrastructures.</w:t>
      </w:r>
    </w:p>
    <w:p w14:paraId="013FAAA0" w14:textId="77777777" w:rsidR="000A32AA" w:rsidRPr="00390755" w:rsidRDefault="000A32AA" w:rsidP="000A32AA"/>
    <w:p w14:paraId="028174DA" w14:textId="36164FE7" w:rsidR="000A32AA" w:rsidRPr="00390755" w:rsidDel="008108D3" w:rsidRDefault="000A32AA" w:rsidP="000A32AA">
      <w:pPr>
        <w:rPr>
          <w:del w:id="30" w:author="Anthony Wurtele" w:date="2020-04-14T07:53:00Z"/>
        </w:rPr>
      </w:pPr>
      <w:del w:id="31" w:author="Anthony Wurtele" w:date="2020-04-14T07:53:00Z">
        <w:r w:rsidRPr="00390755" w:rsidDel="008108D3">
          <w:delText>The proposed solution includes Iron Bow IronCare (Tier 1, 2, and 3) technical support. IronCare Device Management is more than alert response, our methodology is focused on proactive, recurring assessments of the overall health of our managed systems. This entails a continual effort of reviewing, tuning, and optimizing our support solution.</w:delText>
        </w:r>
      </w:del>
    </w:p>
    <w:p w14:paraId="3B6C6F91" w14:textId="1104122F" w:rsidR="000A32AA" w:rsidRPr="00390755" w:rsidDel="008108D3" w:rsidRDefault="000A32AA" w:rsidP="000A32AA">
      <w:pPr>
        <w:rPr>
          <w:del w:id="32" w:author="Anthony Wurtele" w:date="2020-04-14T07:53:00Z"/>
          <w:rFonts w:ascii="Calibri" w:eastAsia="Calibri" w:hAnsi="Calibri" w:cs="Calibri"/>
        </w:rPr>
      </w:pPr>
    </w:p>
    <w:p w14:paraId="4A00DEA2" w14:textId="2354F065" w:rsidR="000A32AA" w:rsidRPr="00390755" w:rsidDel="008108D3" w:rsidRDefault="000A32AA" w:rsidP="000A32AA">
      <w:pPr>
        <w:rPr>
          <w:del w:id="33" w:author="Anthony Wurtele" w:date="2020-04-14T07:53:00Z"/>
          <w:rFonts w:eastAsia="Calibri" w:cs="Calibri"/>
        </w:rPr>
      </w:pPr>
      <w:del w:id="34" w:author="Anthony Wurtele" w:date="2020-04-14T07:53:00Z">
        <w:r w:rsidRPr="00390755" w:rsidDel="008108D3">
          <w:rPr>
            <w:rFonts w:eastAsia="Calibri" w:cs="Calibri"/>
          </w:rPr>
          <w:delText xml:space="preserve">Iron Bow’s Client Service Center (CSC), located in Chantilly, VA, will support the ongoing sustainment of the UCM Cloud solutions. Founded on Information Technology Infrastructure Library (ITIL) best practices, the CSC provides the daily support and maintenance to ensure the services are running properly and are available to end users. Iron Bow CSC provides support 24 hours a day, 7 days a week, ensuring a high level of support for your collaboration environment. Onsite support for hardware will be provided 24 hours a day, 7 days a week, with a 4-hour response time. This allows the </w:delText>
        </w:r>
      </w:del>
      <w:del w:id="35" w:author="Anthony Wurtele" w:date="2020-04-14T07:39:00Z">
        <w:r w:rsidRPr="00390755" w:rsidDel="003C43B1">
          <w:rPr>
            <w:rFonts w:eastAsia="Calibri" w:cs="Calibri"/>
          </w:rPr>
          <w:delText>VA ABC</w:delText>
        </w:r>
      </w:del>
      <w:del w:id="36" w:author="Anthony Wurtele" w:date="2020-04-14T07:53:00Z">
        <w:r w:rsidRPr="00390755" w:rsidDel="008108D3">
          <w:rPr>
            <w:rFonts w:eastAsia="Calibri" w:cs="Calibri"/>
          </w:rPr>
          <w:delText xml:space="preserve"> to focus on its core mission while eliminating the complexity of maintaining its collaboration service.</w:delText>
        </w:r>
      </w:del>
    </w:p>
    <w:p w14:paraId="1E69CCFD" w14:textId="0C971754" w:rsidR="000A32AA" w:rsidRPr="00390755" w:rsidDel="008108D3" w:rsidRDefault="000A32AA" w:rsidP="000A32AA">
      <w:pPr>
        <w:rPr>
          <w:del w:id="37" w:author="Anthony Wurtele" w:date="2020-04-14T07:53:00Z"/>
        </w:rPr>
      </w:pPr>
    </w:p>
    <w:p w14:paraId="5BE9BB1C" w14:textId="5F87193F" w:rsidR="000A32AA" w:rsidRPr="00390755" w:rsidDel="008108D3" w:rsidRDefault="000A32AA" w:rsidP="000A32AA">
      <w:pPr>
        <w:rPr>
          <w:del w:id="38" w:author="Anthony Wurtele" w:date="2020-04-14T07:53:00Z"/>
        </w:rPr>
      </w:pPr>
      <w:del w:id="39" w:author="Anthony Wurtele" w:date="2020-04-14T07:53:00Z">
        <w:r w:rsidRPr="00390755" w:rsidDel="008108D3">
          <w:delText xml:space="preserve">Iron Bow is experienced with designing and deploying collaboration and is one of a few Cisco partners that is Master Collaboration certified and qualified to sell, deploy, and manage Cisco Collaboration. Iron Bow has sold, configured, and deployed over 1 million Cisco Collaboration endpoints. Iron Bow will be the primer point of support; however, </w:delText>
        </w:r>
      </w:del>
      <w:del w:id="40" w:author="Anthony Wurtele" w:date="2020-04-14T07:39:00Z">
        <w:r w:rsidRPr="00390755" w:rsidDel="003C43B1">
          <w:delText>VA ABC</w:delText>
        </w:r>
      </w:del>
      <w:del w:id="41" w:author="Anthony Wurtele" w:date="2020-04-14T07:53:00Z">
        <w:r w:rsidRPr="00390755" w:rsidDel="008108D3">
          <w:delText xml:space="preserve"> is responsible Moves, Adds, Changes, and Deletions (MACDs). </w:delText>
        </w:r>
      </w:del>
    </w:p>
    <w:p w14:paraId="30BBF9AA" w14:textId="493AA56E" w:rsidR="000A32AA" w:rsidRPr="00390755" w:rsidDel="008108D3" w:rsidRDefault="00B34542" w:rsidP="000A32AA">
      <w:pPr>
        <w:rPr>
          <w:del w:id="42" w:author="Anthony Wurtele" w:date="2020-04-14T07:53:00Z"/>
        </w:rPr>
      </w:pPr>
      <w:ins w:id="43" w:author="Anthony Wurtele" w:date="2020-04-14T07:53:00Z">
        <w:r w:rsidRPr="00390755">
          <w:t>I</w:t>
        </w:r>
      </w:ins>
    </w:p>
    <w:p w14:paraId="3665B617" w14:textId="5C27152F" w:rsidR="000A32AA" w:rsidRPr="00390755" w:rsidRDefault="000A32AA" w:rsidP="000A32AA">
      <w:del w:id="44" w:author="Anthony Wurtele" w:date="2020-04-14T07:53:00Z">
        <w:r w:rsidRPr="00390755" w:rsidDel="008108D3">
          <w:delText>I</w:delText>
        </w:r>
      </w:del>
      <w:r w:rsidRPr="00390755">
        <w:t>ncluded in our scope is the installation of the UCM service and the implementation and setup of the cloud-based Cisco servers</w:t>
      </w:r>
      <w:ins w:id="45" w:author="Anthony Wurtele" w:date="2020-04-14T07:54:00Z">
        <w:r w:rsidR="00B34542" w:rsidRPr="00390755">
          <w:t>.</w:t>
        </w:r>
      </w:ins>
      <w:r w:rsidRPr="00390755">
        <w:t xml:space="preserve"> </w:t>
      </w:r>
      <w:del w:id="46" w:author="Anthony Wurtele" w:date="2020-04-14T07:54:00Z">
        <w:r w:rsidRPr="00390755" w:rsidDel="00B34542">
          <w:delText xml:space="preserve">and </w:delText>
        </w:r>
      </w:del>
      <w:ins w:id="47" w:author="Anthony Wurtele" w:date="2020-04-14T07:54:00Z">
        <w:r w:rsidR="007177E6" w:rsidRPr="00390755">
          <w:t xml:space="preserve">This </w:t>
        </w:r>
      </w:ins>
      <w:del w:id="48" w:author="Anthony Wurtele" w:date="2020-04-14T07:54:00Z">
        <w:r w:rsidRPr="00390755" w:rsidDel="007177E6">
          <w:delText xml:space="preserve">also </w:delText>
        </w:r>
      </w:del>
      <w:r w:rsidRPr="00390755">
        <w:t xml:space="preserve">includes the premise-based components of the solution to be installed at the </w:t>
      </w:r>
      <w:del w:id="49" w:author="Anthony Wurtele" w:date="2020-04-14T07:39:00Z">
        <w:r w:rsidRPr="00390755" w:rsidDel="003C43B1">
          <w:delText>VA ABC</w:delText>
        </w:r>
      </w:del>
      <w:ins w:id="50" w:author="Anthony Wurtele" w:date="2020-04-14T07:39:00Z">
        <w:del w:id="51" w:author="Logan Gaffney" w:date="2020-05-24T10:20:00Z">
          <w:r w:rsidR="003C43B1" w:rsidRPr="00390755" w:rsidDel="001A4240">
            <w:delText>“CUSTOMER”</w:delText>
          </w:r>
        </w:del>
      </w:ins>
      <w:ins w:id="52" w:author="Logan Gaffney" w:date="2020-05-24T10:20:00Z">
        <w:del w:id="53" w:author="Jeffrey Ward" w:date="2022-05-03T15:34:00Z">
          <w:r w:rsidR="001A4240" w:rsidRPr="00390755" w:rsidDel="00433F06">
            <w:delText>[CUSTOMER]</w:delText>
          </w:r>
        </w:del>
      </w:ins>
      <w:proofErr w:type="gramStart"/>
      <w:ins w:id="54" w:author="Jeffrey Ward" w:date="2022-05-10T08:13:00Z">
        <w:r w:rsidR="00390755" w:rsidRPr="00390755">
          <w:t>{{ customer</w:t>
        </w:r>
        <w:proofErr w:type="gramEnd"/>
        <w:r w:rsidR="00390755" w:rsidRPr="00390755">
          <w:t xml:space="preserve"> }}</w:t>
        </w:r>
      </w:ins>
      <w:r w:rsidRPr="00390755">
        <w:t xml:space="preserve"> – such as the on-premises router </w:t>
      </w:r>
      <w:del w:id="55" w:author="Anthony Wurtele" w:date="2020-04-14T07:54:00Z">
        <w:r w:rsidRPr="00390755" w:rsidDel="007177E6">
          <w:delText>for WAN and</w:delText>
        </w:r>
      </w:del>
      <w:ins w:id="56" w:author="Anthony Wurtele" w:date="2020-04-14T07:54:00Z">
        <w:r w:rsidR="007177E6" w:rsidRPr="00390755">
          <w:t>for</w:t>
        </w:r>
      </w:ins>
      <w:r w:rsidRPr="00390755">
        <w:t xml:space="preserve"> PSTN connectivity</w:t>
      </w:r>
      <w:ins w:id="57" w:author="Anthony Wurtele" w:date="2020-04-14T07:54:00Z">
        <w:r w:rsidR="007177E6" w:rsidRPr="00390755">
          <w:t xml:space="preserve"> and Cisco Expressway f</w:t>
        </w:r>
      </w:ins>
      <w:ins w:id="58" w:author="Anthony Wurtele" w:date="2020-04-14T07:55:00Z">
        <w:r w:rsidR="007177E6" w:rsidRPr="00390755">
          <w:t>or video services</w:t>
        </w:r>
      </w:ins>
      <w:r w:rsidRPr="00390755">
        <w:t xml:space="preserve">.  Iron Bow will deliver the UCM Cloud solution to the </w:t>
      </w:r>
      <w:del w:id="59" w:author="Anthony Wurtele" w:date="2020-04-14T07:39:00Z">
        <w:r w:rsidRPr="00390755" w:rsidDel="003C43B1">
          <w:delText>VA ABC</w:delText>
        </w:r>
      </w:del>
      <w:ins w:id="60" w:author="Anthony Wurtele" w:date="2020-04-14T07:39:00Z">
        <w:del w:id="61" w:author="Logan Gaffney" w:date="2020-05-24T10:20:00Z">
          <w:r w:rsidR="003C43B1" w:rsidRPr="00390755" w:rsidDel="001A4240">
            <w:delText>“CUSTOMER”</w:delText>
          </w:r>
        </w:del>
      </w:ins>
      <w:ins w:id="62" w:author="Logan Gaffney" w:date="2020-05-24T10:20:00Z">
        <w:del w:id="63" w:author="Jeffrey Ward" w:date="2022-05-03T15:34:00Z">
          <w:r w:rsidR="001A4240" w:rsidRPr="00390755" w:rsidDel="00433F06">
            <w:delText>[CUSTOMER]</w:delText>
          </w:r>
        </w:del>
      </w:ins>
      <w:proofErr w:type="gramStart"/>
      <w:ins w:id="64" w:author="Jeffrey Ward" w:date="2022-05-10T08:13:00Z">
        <w:r w:rsidR="00390755" w:rsidRPr="00390755">
          <w:t>{{ customer</w:t>
        </w:r>
        <w:proofErr w:type="gramEnd"/>
        <w:r w:rsidR="00390755" w:rsidRPr="00390755">
          <w:t xml:space="preserve"> }}</w:t>
        </w:r>
      </w:ins>
      <w:r w:rsidRPr="00390755">
        <w:t xml:space="preserve"> using a cloud-based Cisco Communications Manager (publisher/subscriber), Unity Connection (primary/secondary), Emergency Responder (primary/secondary), IM and Presence (primary/secondary), and Expressway Control/Edge. </w:t>
      </w:r>
    </w:p>
    <w:p w14:paraId="77076732" w14:textId="77777777" w:rsidR="000A32AA" w:rsidRPr="00390755" w:rsidRDefault="000A32AA" w:rsidP="000A32AA"/>
    <w:p w14:paraId="720ED702" w14:textId="47D39843" w:rsidR="000A32AA" w:rsidRPr="00390755" w:rsidRDefault="000A32AA" w:rsidP="000A32AA">
      <w:r w:rsidRPr="00390755">
        <w:t xml:space="preserve">Iron Bow is proposing WebEx for </w:t>
      </w:r>
      <w:del w:id="65" w:author="Anthony Wurtele" w:date="2020-04-14T07:39:00Z">
        <w:r w:rsidRPr="00390755" w:rsidDel="003C43B1">
          <w:delText>VA ABC</w:delText>
        </w:r>
      </w:del>
      <w:ins w:id="66" w:author="Anthony Wurtele" w:date="2020-04-14T07:39:00Z">
        <w:del w:id="67" w:author="Logan Gaffney" w:date="2020-05-24T10:20:00Z">
          <w:r w:rsidR="003C43B1" w:rsidRPr="00390755" w:rsidDel="001A4240">
            <w:delText>“CUSTOMER”</w:delText>
          </w:r>
        </w:del>
      </w:ins>
      <w:ins w:id="68" w:author="Logan Gaffney" w:date="2020-05-24T10:20:00Z">
        <w:del w:id="69" w:author="Jeffrey Ward" w:date="2022-05-03T15:34:00Z">
          <w:r w:rsidR="001A4240" w:rsidRPr="00390755" w:rsidDel="00433F06">
            <w:delText>[CUSTOMER]</w:delText>
          </w:r>
        </w:del>
      </w:ins>
      <w:proofErr w:type="gramStart"/>
      <w:ins w:id="70" w:author="Jeffrey Ward" w:date="2022-05-10T08:13:00Z">
        <w:r w:rsidR="00390755" w:rsidRPr="00390755">
          <w:t>{{ customer</w:t>
        </w:r>
        <w:proofErr w:type="gramEnd"/>
        <w:r w:rsidR="00390755" w:rsidRPr="00390755">
          <w:t xml:space="preserve"> }}</w:t>
        </w:r>
      </w:ins>
      <w:r w:rsidRPr="00390755">
        <w:t xml:space="preserve"> conferencing needs.  WebEx is an industry leading conferencing and collaboration tool used each month by more than 130 million professionals who rely on WebEx to connect, </w:t>
      </w:r>
      <w:proofErr w:type="gramStart"/>
      <w:r w:rsidRPr="00390755">
        <w:t>collaborate</w:t>
      </w:r>
      <w:proofErr w:type="gramEnd"/>
      <w:r w:rsidRPr="00390755">
        <w:t xml:space="preserve"> and move projects forward faster. Teams can work with anyone via web browser, mobile, or audio/video device. WebEx Meetings offers integrated audio, video, and content sharing with highly secure web meetings from the Cisco WebEx cloud.</w:t>
      </w:r>
    </w:p>
    <w:p w14:paraId="3E5B4CA8" w14:textId="77777777" w:rsidR="000A32AA" w:rsidRPr="00390755" w:rsidRDefault="000A32AA" w:rsidP="000A32AA">
      <w:pPr>
        <w:pStyle w:val="Heading2"/>
        <w:numPr>
          <w:ilvl w:val="1"/>
          <w:numId w:val="0"/>
        </w:numPr>
      </w:pPr>
      <w:bookmarkStart w:id="71" w:name="_Toc37135039"/>
      <w:r w:rsidRPr="00390755">
        <w:lastRenderedPageBreak/>
        <w:t xml:space="preserve">5.2 Technical Architecture </w:t>
      </w:r>
      <w:bookmarkEnd w:id="71"/>
    </w:p>
    <w:p w14:paraId="4F989648" w14:textId="5DD31428" w:rsidR="000A32AA" w:rsidRPr="00390755" w:rsidRDefault="000A32AA" w:rsidP="000A32AA">
      <w:pPr>
        <w:rPr>
          <w:ins w:id="72" w:author="Anthony Wurtele" w:date="2020-04-14T07:59:00Z"/>
        </w:rPr>
      </w:pPr>
      <w:r w:rsidRPr="00390755">
        <w:rPr>
          <w:b/>
          <w:i/>
        </w:rPr>
        <w:t xml:space="preserve">Figure 1 </w:t>
      </w:r>
      <w:del w:id="73" w:author="Anthony Wurtele" w:date="2020-04-14T07:56:00Z">
        <w:r w:rsidRPr="00390755" w:rsidDel="00A461D3">
          <w:delText>below d</w:delText>
        </w:r>
      </w:del>
      <w:ins w:id="74" w:author="Anthony Wurtele" w:date="2020-04-14T07:56:00Z">
        <w:r w:rsidR="00A461D3" w:rsidRPr="00390755">
          <w:t>d</w:t>
        </w:r>
      </w:ins>
      <w:r w:rsidRPr="00390755">
        <w:t>epicts the high-level overall solution architectur</w:t>
      </w:r>
      <w:ins w:id="75" w:author="Anthony Wurtele" w:date="2020-04-14T07:57:00Z">
        <w:r w:rsidR="00932C86" w:rsidRPr="00390755">
          <w:t xml:space="preserve">e </w:t>
        </w:r>
      </w:ins>
      <w:del w:id="76" w:author="Anthony Wurtele" w:date="2020-04-14T07:56:00Z">
        <w:r w:rsidRPr="00390755" w:rsidDel="00932C86">
          <w:delText xml:space="preserve">e, </w:delText>
        </w:r>
      </w:del>
      <w:r w:rsidRPr="00390755">
        <w:t xml:space="preserve">consisting of the proposed UCM Cloud and </w:t>
      </w:r>
      <w:del w:id="77" w:author="Anthony Wurtele" w:date="2020-04-14T07:57:00Z">
        <w:r w:rsidRPr="00390755" w:rsidDel="00932C86">
          <w:delText>premise</w:delText>
        </w:r>
      </w:del>
      <w:ins w:id="78" w:author="Anthony Wurtele" w:date="2020-04-14T07:57:00Z">
        <w:r w:rsidR="00932C86" w:rsidRPr="00390755">
          <w:t>on premise</w:t>
        </w:r>
      </w:ins>
      <w:r w:rsidRPr="00390755">
        <w:t xml:space="preserve"> items.</w:t>
      </w:r>
      <w:ins w:id="79" w:author="Anthony Wurtele" w:date="2020-04-14T07:57:00Z">
        <w:r w:rsidR="00E035FB" w:rsidRPr="00390755">
          <w:t xml:space="preserve"> </w:t>
        </w:r>
      </w:ins>
      <w:del w:id="80" w:author="Anthony Wurtele" w:date="2020-04-14T07:57:00Z">
        <w:r w:rsidRPr="00390755" w:rsidDel="00E035FB">
          <w:delText xml:space="preserve">  The </w:delText>
        </w:r>
      </w:del>
      <w:del w:id="81" w:author="Anthony Wurtele" w:date="2020-04-14T07:39:00Z">
        <w:r w:rsidRPr="00390755" w:rsidDel="003C43B1">
          <w:delText>VA ABC</w:delText>
        </w:r>
      </w:del>
      <w:del w:id="82" w:author="Anthony Wurtele" w:date="2020-04-14T07:57:00Z">
        <w:r w:rsidRPr="00390755" w:rsidDel="00E035FB">
          <w:delText xml:space="preserve"> </w:delText>
        </w:r>
        <w:r w:rsidRPr="00390755" w:rsidDel="00932C86">
          <w:delText>HQ, Regional O</w:delText>
        </w:r>
        <w:r w:rsidRPr="00390755" w:rsidDel="00E035FB">
          <w:delText xml:space="preserve">ffice and store locations will be deployed for 1000 users. </w:delText>
        </w:r>
      </w:del>
      <w:del w:id="83" w:author="Anthony Wurtele" w:date="2020-04-14T07:58:00Z">
        <w:r w:rsidRPr="00390755" w:rsidDel="00E035FB">
          <w:delText xml:space="preserve">The UCM Cloud solution allows for more locations to be added in the future.  </w:delText>
        </w:r>
      </w:del>
      <w:ins w:id="84" w:author="Anthony Wurtele" w:date="2020-04-14T07:58:00Z">
        <w:r w:rsidR="00E035FB" w:rsidRPr="00390755">
          <w:t xml:space="preserve">The UCM Cloud cluster will be properly sized </w:t>
        </w:r>
        <w:r w:rsidR="00B41A2E" w:rsidRPr="00390755">
          <w:t xml:space="preserve">to accommodate </w:t>
        </w:r>
        <w:del w:id="85" w:author="Logan Gaffney" w:date="2020-05-24T10:20:00Z">
          <w:r w:rsidR="00B41A2E" w:rsidRPr="00390755" w:rsidDel="001A4240">
            <w:delText>“CUSTOMER”</w:delText>
          </w:r>
        </w:del>
      </w:ins>
      <w:ins w:id="86" w:author="Logan Gaffney" w:date="2020-05-24T10:20:00Z">
        <w:del w:id="87" w:author="Jeffrey Ward" w:date="2022-05-03T15:34:00Z">
          <w:r w:rsidR="001A4240" w:rsidRPr="00390755" w:rsidDel="00433F06">
            <w:delText>[CUSTOMER]</w:delText>
          </w:r>
        </w:del>
      </w:ins>
      <w:proofErr w:type="gramStart"/>
      <w:ins w:id="88" w:author="Jeffrey Ward" w:date="2022-05-10T08:13:00Z">
        <w:r w:rsidR="00390755" w:rsidRPr="00390755">
          <w:t>{{ customer</w:t>
        </w:r>
        <w:proofErr w:type="gramEnd"/>
        <w:r w:rsidR="00390755" w:rsidRPr="00390755">
          <w:t xml:space="preserve"> }}</w:t>
        </w:r>
      </w:ins>
      <w:ins w:id="89" w:author="Anthony Wurtele" w:date="2020-04-14T07:58:00Z">
        <w:r w:rsidR="00B41A2E" w:rsidRPr="00390755">
          <w:t xml:space="preserve"> end user count today as well as</w:t>
        </w:r>
        <w:r w:rsidR="00BF35B2" w:rsidRPr="00390755">
          <w:t xml:space="preserve"> have the capacity to grow into the fu</w:t>
        </w:r>
      </w:ins>
      <w:ins w:id="90" w:author="Anthony Wurtele" w:date="2020-04-14T07:59:00Z">
        <w:r w:rsidR="00BF35B2" w:rsidRPr="00390755">
          <w:t>ture.</w:t>
        </w:r>
      </w:ins>
      <w:ins w:id="91" w:author="Anthony Wurtele" w:date="2020-04-14T07:58:00Z">
        <w:r w:rsidR="00B41A2E" w:rsidRPr="00390755">
          <w:t xml:space="preserve"> </w:t>
        </w:r>
      </w:ins>
      <w:r w:rsidRPr="00390755">
        <w:t xml:space="preserve">By taking advantage of Collaboration Edge technologies like </w:t>
      </w:r>
      <w:ins w:id="92" w:author="Anthony Wurtele" w:date="2020-04-14T07:59:00Z">
        <w:r w:rsidR="00BF35B2" w:rsidRPr="00390755">
          <w:t>Mobile and Remote Access (</w:t>
        </w:r>
      </w:ins>
      <w:r w:rsidRPr="00390755">
        <w:t>MRA</w:t>
      </w:r>
      <w:ins w:id="93" w:author="Anthony Wurtele" w:date="2020-04-14T07:59:00Z">
        <w:r w:rsidR="00BF35B2" w:rsidRPr="00390755">
          <w:t>)</w:t>
        </w:r>
      </w:ins>
      <w:r w:rsidRPr="00390755">
        <w:t>, satellite locations</w:t>
      </w:r>
      <w:ins w:id="94" w:author="Anthony Wurtele" w:date="2020-04-14T07:59:00Z">
        <w:r w:rsidR="00BF35B2" w:rsidRPr="00390755">
          <w:t>, home users, and people on the go</w:t>
        </w:r>
      </w:ins>
      <w:r w:rsidRPr="00390755">
        <w:t xml:space="preserve"> can leverage their existing internet connection to </w:t>
      </w:r>
      <w:ins w:id="95" w:author="Anthony Wurtele" w:date="2020-04-14T07:59:00Z">
        <w:r w:rsidR="00D10791" w:rsidRPr="00390755">
          <w:t>securely connect</w:t>
        </w:r>
      </w:ins>
      <w:del w:id="96" w:author="Anthony Wurtele" w:date="2020-04-14T07:59:00Z">
        <w:r w:rsidRPr="00390755" w:rsidDel="00D10791">
          <w:delText>connection</w:delText>
        </w:r>
      </w:del>
      <w:r w:rsidRPr="00390755">
        <w:t xml:space="preserve"> to the UCM Cloud infrastructure.</w:t>
      </w:r>
    </w:p>
    <w:p w14:paraId="54B4AB1C" w14:textId="77777777" w:rsidR="00D10791" w:rsidRPr="00390755" w:rsidRDefault="00D10791" w:rsidP="000A32AA"/>
    <w:p w14:paraId="2BCA2C69" w14:textId="70A09BF9" w:rsidR="000A32AA" w:rsidRPr="00390755" w:rsidRDefault="004024DB" w:rsidP="000A32AA">
      <w:pPr>
        <w:keepNext/>
        <w:jc w:val="center"/>
      </w:pPr>
      <w:ins w:id="97" w:author="Logan Gaffney" w:date="2020-04-14T10:27:00Z">
        <w:r w:rsidRPr="00390755">
          <w:rPr>
            <w:noProof/>
          </w:rPr>
          <w:drawing>
            <wp:inline distT="0" distB="0" distL="0" distR="0" wp14:anchorId="5D61B073" wp14:editId="4B5CA21C">
              <wp:extent cx="5069232" cy="3383280"/>
              <wp:effectExtent l="0" t="0" r="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069232" cy="3383280"/>
                      </a:xfrm>
                      <a:prstGeom prst="rect">
                        <a:avLst/>
                      </a:prstGeom>
                    </pic:spPr>
                  </pic:pic>
                </a:graphicData>
              </a:graphic>
            </wp:inline>
          </w:drawing>
        </w:r>
      </w:ins>
    </w:p>
    <w:p w14:paraId="06169356" w14:textId="77777777" w:rsidR="000A32AA" w:rsidRPr="00390755" w:rsidRDefault="000A32AA" w:rsidP="000A32AA">
      <w:pPr>
        <w:pStyle w:val="Caption"/>
        <w:jc w:val="center"/>
      </w:pPr>
      <w:r w:rsidRPr="00390755">
        <w:t xml:space="preserve">Figure </w:t>
      </w:r>
      <w:r w:rsidRPr="00390755">
        <w:fldChar w:fldCharType="begin"/>
      </w:r>
      <w:r w:rsidRPr="00390755">
        <w:instrText>SEQ Figure \* ARABIC</w:instrText>
      </w:r>
      <w:r w:rsidRPr="00390755">
        <w:fldChar w:fldCharType="separate"/>
      </w:r>
      <w:r w:rsidRPr="00390755">
        <w:rPr>
          <w:noProof/>
        </w:rPr>
        <w:t>1</w:t>
      </w:r>
      <w:r w:rsidRPr="00390755">
        <w:fldChar w:fldCharType="end"/>
      </w:r>
      <w:r w:rsidRPr="00390755">
        <w:t>: UCM Cloud High Level Architecture</w:t>
      </w:r>
    </w:p>
    <w:p w14:paraId="2B1EFFE4" w14:textId="4CA87D71" w:rsidR="000A32AA" w:rsidRPr="00390755" w:rsidRDefault="00754CCA" w:rsidP="000A32AA">
      <w:pPr>
        <w:rPr>
          <w:ins w:id="98" w:author="Anthony Wurtele" w:date="2020-04-14T08:25:00Z"/>
        </w:rPr>
      </w:pPr>
      <w:ins w:id="99" w:author="Anthony Wurtele" w:date="2020-04-14T08:24:00Z">
        <w:r w:rsidRPr="00390755">
          <w:rPr>
            <w:b/>
            <w:bCs/>
            <w:i/>
            <w:iCs/>
            <w:rPrChange w:id="100" w:author="Jeffrey Ward" w:date="2022-05-10T08:14:00Z">
              <w:rPr/>
            </w:rPrChange>
          </w:rPr>
          <w:t>Figure 2</w:t>
        </w:r>
        <w:r w:rsidRPr="00390755">
          <w:t xml:space="preserve"> depicts a </w:t>
        </w:r>
      </w:ins>
      <w:ins w:id="101" w:author="Anthony Wurtele" w:date="2020-04-14T08:26:00Z">
        <w:r w:rsidR="00F048FB" w:rsidRPr="00390755">
          <w:t>high-level</w:t>
        </w:r>
      </w:ins>
      <w:ins w:id="102" w:author="Anthony Wurtele" w:date="2020-04-14T08:24:00Z">
        <w:r w:rsidRPr="00390755">
          <w:t xml:space="preserve"> </w:t>
        </w:r>
      </w:ins>
      <w:ins w:id="103" w:author="Anthony Wurtele" w:date="2020-04-14T08:25:00Z">
        <w:r w:rsidR="00F048FB" w:rsidRPr="00390755">
          <w:t>overview</w:t>
        </w:r>
      </w:ins>
      <w:ins w:id="104" w:author="Anthony Wurtele" w:date="2020-04-14T08:24:00Z">
        <w:r w:rsidRPr="00390755">
          <w:t xml:space="preserve"> on the network connectivity </w:t>
        </w:r>
      </w:ins>
      <w:ins w:id="105" w:author="Anthony Wurtele" w:date="2020-04-14T08:25:00Z">
        <w:r w:rsidR="00F048FB" w:rsidRPr="00390755">
          <w:t>options</w:t>
        </w:r>
      </w:ins>
      <w:ins w:id="106" w:author="Anthony Wurtele" w:date="2020-04-14T08:24:00Z">
        <w:r w:rsidRPr="00390755">
          <w:t xml:space="preserve"> to UCM</w:t>
        </w:r>
      </w:ins>
      <w:ins w:id="107" w:author="Anthony Wurtele" w:date="2020-04-14T08:25:00Z">
        <w:r w:rsidRPr="00390755">
          <w:t xml:space="preserve"> Cloud.</w:t>
        </w:r>
      </w:ins>
      <w:ins w:id="108" w:author="Anthony Wurtele" w:date="2020-04-14T08:26:00Z">
        <w:r w:rsidR="00F048FB" w:rsidRPr="00390755">
          <w:t xml:space="preserve"> UCM Cloud allows for multiple connection options </w:t>
        </w:r>
      </w:ins>
      <w:ins w:id="109" w:author="Anthony Wurtele" w:date="2020-04-14T08:31:00Z">
        <w:r w:rsidR="00E93466" w:rsidRPr="00390755">
          <w:t xml:space="preserve">including </w:t>
        </w:r>
        <w:r w:rsidR="009833C4" w:rsidRPr="00390755">
          <w:t>MPLS, SD-WAN</w:t>
        </w:r>
      </w:ins>
      <w:ins w:id="110" w:author="Anthony Wurtele" w:date="2020-04-14T08:32:00Z">
        <w:r w:rsidR="00BE7D00" w:rsidRPr="00390755">
          <w:t>, Equinix ECX</w:t>
        </w:r>
      </w:ins>
      <w:ins w:id="111" w:author="Anthony Wurtele" w:date="2020-04-14T08:31:00Z">
        <w:r w:rsidR="009833C4" w:rsidRPr="00390755">
          <w:t xml:space="preserve"> and VPN. </w:t>
        </w:r>
      </w:ins>
    </w:p>
    <w:p w14:paraId="599140C8" w14:textId="77777777" w:rsidR="00754CCA" w:rsidRPr="00390755" w:rsidRDefault="00754CCA" w:rsidP="000A32AA">
      <w:pPr>
        <w:rPr>
          <w:ins w:id="112" w:author="Anthony Wurtele" w:date="2020-04-14T08:25:00Z"/>
        </w:rPr>
      </w:pPr>
    </w:p>
    <w:p w14:paraId="26BA8611" w14:textId="77777777" w:rsidR="00754CCA" w:rsidRPr="00390755" w:rsidRDefault="00754CCA" w:rsidP="000A32AA">
      <w:pPr>
        <w:rPr>
          <w:ins w:id="113" w:author="Anthony Wurtele" w:date="2020-04-14T08:25:00Z"/>
        </w:rPr>
      </w:pPr>
    </w:p>
    <w:p w14:paraId="4C08DEB7" w14:textId="42FEAFAF" w:rsidR="00754CCA" w:rsidRPr="00390755" w:rsidRDefault="00E24ED8" w:rsidP="000A32AA">
      <w:pPr>
        <w:rPr>
          <w:ins w:id="114" w:author="Anthony Wurtele" w:date="2020-04-14T08:25:00Z"/>
        </w:rPr>
      </w:pPr>
      <w:ins w:id="115" w:author="Anthony Wurtele" w:date="2020-04-14T13:44:00Z">
        <w:r w:rsidRPr="00390755">
          <w:rPr>
            <w:noProof/>
          </w:rPr>
          <w:lastRenderedPageBreak/>
          <w:drawing>
            <wp:inline distT="0" distB="0" distL="0" distR="0" wp14:anchorId="31C307FC" wp14:editId="512897F5">
              <wp:extent cx="5943600" cy="3313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3313430"/>
                      </a:xfrm>
                      <a:prstGeom prst="rect">
                        <a:avLst/>
                      </a:prstGeom>
                    </pic:spPr>
                  </pic:pic>
                </a:graphicData>
              </a:graphic>
            </wp:inline>
          </w:drawing>
        </w:r>
      </w:ins>
    </w:p>
    <w:p w14:paraId="743ED40D" w14:textId="1B24FB50" w:rsidR="00754CCA" w:rsidRPr="00390755" w:rsidRDefault="00754CCA" w:rsidP="00754CCA">
      <w:pPr>
        <w:pStyle w:val="Caption"/>
        <w:jc w:val="center"/>
        <w:rPr>
          <w:ins w:id="116" w:author="Anthony Wurtele" w:date="2020-04-14T08:25:00Z"/>
        </w:rPr>
      </w:pPr>
      <w:ins w:id="117" w:author="Anthony Wurtele" w:date="2020-04-14T08:25:00Z">
        <w:r w:rsidRPr="00390755">
          <w:t xml:space="preserve">Figure </w:t>
        </w:r>
        <w:r w:rsidR="00F048FB" w:rsidRPr="00390755">
          <w:t>2</w:t>
        </w:r>
        <w:r w:rsidRPr="00390755">
          <w:t xml:space="preserve">: UCM Cloud High Level </w:t>
        </w:r>
        <w:r w:rsidR="00F048FB" w:rsidRPr="00390755">
          <w:t>Network Connectivity</w:t>
        </w:r>
      </w:ins>
    </w:p>
    <w:p w14:paraId="23BC3C5C" w14:textId="77777777" w:rsidR="00754CCA" w:rsidRPr="00390755" w:rsidRDefault="00754CCA" w:rsidP="000A32AA"/>
    <w:p w14:paraId="5F4BA9C3" w14:textId="7BAE0ABD" w:rsidR="000A32AA" w:rsidRPr="00390755" w:rsidRDefault="004E2DD0" w:rsidP="000A32AA">
      <w:ins w:id="118" w:author="Anthony Wurtele" w:date="2020-04-14T12:57:00Z">
        <w:r w:rsidRPr="00390755">
          <w:rPr>
            <w:b/>
          </w:rPr>
          <w:t xml:space="preserve">UCM </w:t>
        </w:r>
      </w:ins>
      <w:r w:rsidR="000A32AA" w:rsidRPr="00390755">
        <w:rPr>
          <w:b/>
        </w:rPr>
        <w:t>Cloud Implementation:</w:t>
      </w:r>
      <w:r w:rsidR="000A32AA" w:rsidRPr="00390755">
        <w:t xml:space="preserve">  The UCM Cloud solution consists of Cisco Unified Communications Manager</w:t>
      </w:r>
      <w:del w:id="119" w:author="Anthony Wurtele" w:date="2020-04-14T13:45:00Z">
        <w:r w:rsidR="000A32AA" w:rsidRPr="00390755" w:rsidDel="00AB65C8">
          <w:delText xml:space="preserve"> 12</w:delText>
        </w:r>
      </w:del>
      <w:del w:id="120" w:author="Anthony Wurtele" w:date="2020-04-14T13:44:00Z">
        <w:r w:rsidR="000A32AA" w:rsidRPr="00390755" w:rsidDel="00AB65C8">
          <w:delText>.x</w:delText>
        </w:r>
      </w:del>
      <w:r w:rsidR="000A32AA" w:rsidRPr="00390755">
        <w:t>, Unity Connection</w:t>
      </w:r>
      <w:del w:id="121" w:author="Anthony Wurtele" w:date="2020-04-14T13:45:00Z">
        <w:r w:rsidR="000A32AA" w:rsidRPr="00390755" w:rsidDel="00AB65C8">
          <w:delText xml:space="preserve"> 12.x</w:delText>
        </w:r>
      </w:del>
      <w:r w:rsidR="000A32AA" w:rsidRPr="00390755">
        <w:t>, IM and Presence</w:t>
      </w:r>
      <w:del w:id="122" w:author="Anthony Wurtele" w:date="2020-04-14T13:45:00Z">
        <w:r w:rsidR="000A32AA" w:rsidRPr="00390755" w:rsidDel="00AB65C8">
          <w:delText xml:space="preserve"> 12.x</w:delText>
        </w:r>
      </w:del>
      <w:r w:rsidR="000A32AA" w:rsidRPr="00390755">
        <w:t>,</w:t>
      </w:r>
      <w:ins w:id="123" w:author="Anthony Wurtele" w:date="2020-04-14T13:45:00Z">
        <w:r w:rsidR="00AB65C8" w:rsidRPr="00390755">
          <w:t xml:space="preserve"> </w:t>
        </w:r>
      </w:ins>
      <w:del w:id="124" w:author="Anthony Wurtele" w:date="2020-04-14T13:45:00Z">
        <w:r w:rsidR="000A32AA" w:rsidRPr="00390755" w:rsidDel="00AB65C8">
          <w:delText xml:space="preserve"> Cisco Expressway and Cisco </w:delText>
        </w:r>
      </w:del>
      <w:r w:rsidR="000A32AA" w:rsidRPr="00390755">
        <w:t>Emergency Responder</w:t>
      </w:r>
      <w:ins w:id="125" w:author="Anthony Wurtele" w:date="2020-04-14T13:45:00Z">
        <w:r w:rsidR="00AB65C8" w:rsidRPr="00390755">
          <w:t xml:space="preserve"> and Expressway. </w:t>
        </w:r>
      </w:ins>
      <w:del w:id="126" w:author="Anthony Wurtele" w:date="2020-04-14T13:45:00Z">
        <w:r w:rsidR="000A32AA" w:rsidRPr="00390755" w:rsidDel="00AB65C8">
          <w:delText xml:space="preserve"> 12.x. </w:delText>
        </w:r>
      </w:del>
      <w:ins w:id="127" w:author="Anthony Wurtele" w:date="2020-04-14T13:45:00Z">
        <w:r w:rsidR="00AB65C8" w:rsidRPr="00390755">
          <w:t xml:space="preserve">All </w:t>
        </w:r>
      </w:ins>
      <w:ins w:id="128" w:author="Anthony Wurtele" w:date="2020-04-14T13:46:00Z">
        <w:r w:rsidR="00AB65C8" w:rsidRPr="00390755">
          <w:t>systems</w:t>
        </w:r>
      </w:ins>
      <w:ins w:id="129" w:author="Anthony Wurtele" w:date="2020-04-14T13:45:00Z">
        <w:r w:rsidR="00AB65C8" w:rsidRPr="00390755">
          <w:t xml:space="preserve"> will be running version 12.x software. </w:t>
        </w:r>
      </w:ins>
      <w:r w:rsidR="000A32AA" w:rsidRPr="00390755">
        <w:t xml:space="preserve">The applications will be hosted on Cisco Unified Computing System (UCS) servers, using VMware’s </w:t>
      </w:r>
      <w:proofErr w:type="spellStart"/>
      <w:r w:rsidR="000A32AA" w:rsidRPr="00390755">
        <w:t>ESXi</w:t>
      </w:r>
      <w:proofErr w:type="spellEnd"/>
      <w:r w:rsidR="000A32AA" w:rsidRPr="00390755">
        <w:t xml:space="preserve"> hypervisor.  </w:t>
      </w:r>
    </w:p>
    <w:p w14:paraId="74BC992B" w14:textId="77777777" w:rsidR="000A32AA" w:rsidRPr="00390755" w:rsidRDefault="000A32AA" w:rsidP="000A32AA"/>
    <w:p w14:paraId="024D0614" w14:textId="2A7F2ECE" w:rsidR="000A32AA" w:rsidRPr="00390755" w:rsidRDefault="000A32AA" w:rsidP="000A32AA">
      <w:pPr>
        <w:rPr>
          <w:ins w:id="130" w:author="Anthony Wurtele" w:date="2020-04-14T13:41:00Z"/>
          <w:rFonts w:eastAsia="Calibri" w:cs="Calibri"/>
        </w:rPr>
      </w:pPr>
      <w:r w:rsidRPr="00390755">
        <w:rPr>
          <w:rFonts w:eastAsia="Calibri" w:cs="Calibri"/>
        </w:rPr>
        <w:t xml:space="preserve">UCM Cloud is powered by Cisco’s Unified Communications Manager (UCM) collaboration technology and </w:t>
      </w:r>
      <w:del w:id="131" w:author="Anthony Wurtele" w:date="2020-04-14T13:43:00Z">
        <w:r w:rsidRPr="00390755" w:rsidDel="005849C2">
          <w:rPr>
            <w:rFonts w:eastAsia="Calibri" w:cs="Calibri"/>
          </w:rPr>
          <w:delText>is hosted in Cisco’s data centers</w:delText>
        </w:r>
      </w:del>
      <w:del w:id="132" w:author="Anthony Wurtele" w:date="2020-04-14T12:58:00Z">
        <w:r w:rsidRPr="00390755" w:rsidDel="009A3592">
          <w:rPr>
            <w:rFonts w:eastAsia="Calibri" w:cs="Calibri"/>
          </w:rPr>
          <w:delText xml:space="preserve"> across the globe</w:delText>
        </w:r>
      </w:del>
      <w:del w:id="133" w:author="Anthony Wurtele" w:date="2020-04-14T13:43:00Z">
        <w:r w:rsidRPr="00390755" w:rsidDel="005849C2">
          <w:rPr>
            <w:rFonts w:eastAsia="Calibri" w:cs="Calibri"/>
          </w:rPr>
          <w:delText>. This</w:delText>
        </w:r>
      </w:del>
      <w:ins w:id="134" w:author="Anthony Wurtele" w:date="2020-04-14T13:43:00Z">
        <w:r w:rsidR="005849C2" w:rsidRPr="00390755">
          <w:rPr>
            <w:rFonts w:eastAsia="Calibri" w:cs="Calibri"/>
          </w:rPr>
          <w:t>this</w:t>
        </w:r>
      </w:ins>
      <w:r w:rsidRPr="00390755">
        <w:rPr>
          <w:rFonts w:eastAsia="Calibri" w:cs="Calibri"/>
        </w:rPr>
        <w:t xml:space="preserve"> next-generation platform will enable the </w:t>
      </w:r>
      <w:del w:id="135" w:author="Anthony Wurtele" w:date="2020-04-14T07:39:00Z">
        <w:r w:rsidRPr="00390755" w:rsidDel="003C43B1">
          <w:rPr>
            <w:rFonts w:eastAsia="Calibri" w:cs="Calibri"/>
          </w:rPr>
          <w:delText>VA ABC</w:delText>
        </w:r>
      </w:del>
      <w:ins w:id="136" w:author="Anthony Wurtele" w:date="2020-04-14T07:39:00Z">
        <w:del w:id="137" w:author="Logan Gaffney" w:date="2020-05-24T10:20:00Z">
          <w:r w:rsidR="003C43B1" w:rsidRPr="00390755" w:rsidDel="001A4240">
            <w:rPr>
              <w:rFonts w:eastAsia="Calibri" w:cs="Calibri"/>
            </w:rPr>
            <w:delText>“CUSTOMER”</w:delText>
          </w:r>
        </w:del>
      </w:ins>
      <w:ins w:id="138" w:author="Logan Gaffney" w:date="2020-05-24T10:20:00Z">
        <w:del w:id="139" w:author="Jeffrey Ward" w:date="2022-05-03T15:34:00Z">
          <w:r w:rsidR="001A4240" w:rsidRPr="00390755" w:rsidDel="00433F06">
            <w:rPr>
              <w:rFonts w:eastAsia="Calibri" w:cs="Calibri"/>
            </w:rPr>
            <w:delText>[CUSTOMER]</w:delText>
          </w:r>
        </w:del>
      </w:ins>
      <w:ins w:id="140" w:author="Jeffrey Ward" w:date="2022-05-10T08:13:00Z">
        <w:r w:rsidR="00390755" w:rsidRPr="00390755">
          <w:rPr>
            <w:rFonts w:eastAsia="Calibri" w:cs="Calibri"/>
          </w:rPr>
          <w:t>{{ customer }}</w:t>
        </w:r>
      </w:ins>
      <w:r w:rsidRPr="00390755">
        <w:rPr>
          <w:rFonts w:eastAsia="Calibri" w:cs="Calibri"/>
        </w:rPr>
        <w:t xml:space="preserve"> staff to make meaningful connections</w:t>
      </w:r>
      <w:ins w:id="141" w:author="Anthony Wurtele" w:date="2020-04-14T12:58:00Z">
        <w:r w:rsidR="00D77943" w:rsidRPr="00390755">
          <w:rPr>
            <w:rFonts w:eastAsia="Calibri" w:cs="Calibri"/>
          </w:rPr>
          <w:t xml:space="preserve"> </w:t>
        </w:r>
      </w:ins>
      <w:del w:id="142" w:author="Anthony Wurtele" w:date="2020-04-14T12:58:00Z">
        <w:r w:rsidRPr="00390755" w:rsidDel="00D77943">
          <w:rPr>
            <w:rFonts w:eastAsia="Calibri" w:cs="Calibri"/>
          </w:rPr>
          <w:delText>—</w:delText>
        </w:r>
      </w:del>
      <w:r w:rsidRPr="00390755">
        <w:rPr>
          <w:rFonts w:eastAsia="Calibri" w:cs="Calibri"/>
        </w:rPr>
        <w:t>via voice and video calling, messaging, and mobility—anytime, anywhere, and on any device. It does this with Cisco's integrated collaboration infrastructure for voice and video calling, messaging, and mobility. It also provides reliable, secure, scalable, and manageable call control and session management. Specific features of the platform include:</w:t>
      </w:r>
    </w:p>
    <w:p w14:paraId="6031539D" w14:textId="77777777" w:rsidR="00AC7B14" w:rsidRPr="00390755" w:rsidRDefault="00AC7B14" w:rsidP="000A32AA">
      <w:pPr>
        <w:rPr>
          <w:rFonts w:eastAsia="Calibri" w:cs="Calibri"/>
        </w:rPr>
      </w:pPr>
    </w:p>
    <w:p w14:paraId="5FEEDFB1" w14:textId="097D934D" w:rsidR="000A32AA" w:rsidRPr="00390755" w:rsidRDefault="000A32AA" w:rsidP="000A32AA">
      <w:pPr>
        <w:pStyle w:val="ListParagraph"/>
        <w:numPr>
          <w:ilvl w:val="0"/>
          <w:numId w:val="5"/>
        </w:numPr>
        <w:rPr>
          <w:b/>
          <w:bCs/>
        </w:rPr>
      </w:pPr>
      <w:r w:rsidRPr="00390755">
        <w:rPr>
          <w:rFonts w:eastAsia="Arial Narrow" w:cs="Arial Narrow"/>
          <w:b/>
          <w:bCs/>
        </w:rPr>
        <w:t>Unified Communications</w:t>
      </w:r>
      <w:r w:rsidRPr="00390755">
        <w:rPr>
          <w:rFonts w:eastAsia="Arial Narrow" w:cs="Arial Narrow"/>
        </w:rPr>
        <w:t xml:space="preserve">: UCM Cloud will enable the </w:t>
      </w:r>
      <w:del w:id="143" w:author="Anthony Wurtele" w:date="2020-04-14T07:39:00Z">
        <w:r w:rsidRPr="00390755" w:rsidDel="003C43B1">
          <w:rPr>
            <w:rFonts w:eastAsia="Arial Narrow" w:cs="Arial Narrow"/>
          </w:rPr>
          <w:delText>VA ABC</w:delText>
        </w:r>
      </w:del>
      <w:ins w:id="144" w:author="Anthony Wurtele" w:date="2020-04-14T07:39:00Z">
        <w:del w:id="145" w:author="Logan Gaffney" w:date="2020-05-24T10:20:00Z">
          <w:r w:rsidR="003C43B1" w:rsidRPr="00390755" w:rsidDel="001A4240">
            <w:rPr>
              <w:rFonts w:eastAsia="Arial Narrow" w:cs="Arial Narrow"/>
            </w:rPr>
            <w:delText>“CUSTOMER”</w:delText>
          </w:r>
        </w:del>
      </w:ins>
      <w:ins w:id="146" w:author="Logan Gaffney" w:date="2020-05-24T10:20:00Z">
        <w:del w:id="147" w:author="Jeffrey Ward" w:date="2022-05-03T15:34:00Z">
          <w:r w:rsidR="001A4240" w:rsidRPr="00390755" w:rsidDel="00433F06">
            <w:rPr>
              <w:rFonts w:eastAsia="Arial Narrow" w:cs="Arial Narrow"/>
            </w:rPr>
            <w:delText>[CUSTOMER]</w:delText>
          </w:r>
        </w:del>
      </w:ins>
      <w:proofErr w:type="gramStart"/>
      <w:ins w:id="148" w:author="Jeffrey Ward" w:date="2022-05-10T08:13:00Z">
        <w:r w:rsidR="00390755" w:rsidRPr="00390755">
          <w:rPr>
            <w:rFonts w:eastAsia="Arial Narrow" w:cs="Arial Narrow"/>
          </w:rPr>
          <w:t>{{ customer</w:t>
        </w:r>
        <w:proofErr w:type="gramEnd"/>
        <w:r w:rsidR="00390755" w:rsidRPr="00390755">
          <w:rPr>
            <w:rFonts w:eastAsia="Arial Narrow" w:cs="Arial Narrow"/>
          </w:rPr>
          <w:t xml:space="preserve"> }}</w:t>
        </w:r>
      </w:ins>
      <w:r w:rsidRPr="00390755">
        <w:rPr>
          <w:rFonts w:eastAsia="Arial Narrow" w:cs="Arial Narrow"/>
        </w:rPr>
        <w:t xml:space="preserve"> to consolidate and integrate its existing communications infrastructure, enable its community to communicate simply using IP telephony, high-definition video, unified messaging, and </w:t>
      </w:r>
      <w:ins w:id="149" w:author="Anthony Wurtele" w:date="2020-04-14T13:46:00Z">
        <w:r w:rsidR="007A1037" w:rsidRPr="00390755">
          <w:rPr>
            <w:rFonts w:eastAsia="Arial Narrow" w:cs="Arial Narrow"/>
          </w:rPr>
          <w:t>I</w:t>
        </w:r>
      </w:ins>
      <w:del w:id="150" w:author="Anthony Wurtele" w:date="2020-04-14T13:46:00Z">
        <w:r w:rsidRPr="00390755" w:rsidDel="007A1037">
          <w:rPr>
            <w:rFonts w:eastAsia="Arial Narrow" w:cs="Arial Narrow"/>
          </w:rPr>
          <w:delText>I</w:delText>
        </w:r>
      </w:del>
      <w:r w:rsidRPr="00390755">
        <w:rPr>
          <w:rFonts w:eastAsia="Arial Narrow" w:cs="Arial Narrow"/>
        </w:rPr>
        <w:t>nstant Message and Presence.</w:t>
      </w:r>
    </w:p>
    <w:p w14:paraId="6A086C82" w14:textId="6549FCB8" w:rsidR="000A32AA" w:rsidRPr="00390755" w:rsidRDefault="000A32AA" w:rsidP="000A32AA">
      <w:pPr>
        <w:pStyle w:val="ListParagraph"/>
        <w:numPr>
          <w:ilvl w:val="0"/>
          <w:numId w:val="5"/>
        </w:numPr>
        <w:rPr>
          <w:b/>
          <w:bCs/>
        </w:rPr>
      </w:pPr>
      <w:r w:rsidRPr="00390755">
        <w:rPr>
          <w:rFonts w:eastAsia="Arial Narrow" w:cs="Arial Narrow"/>
          <w:b/>
          <w:bCs/>
        </w:rPr>
        <w:t>Enhanced Mobility</w:t>
      </w:r>
      <w:r w:rsidRPr="00390755">
        <w:rPr>
          <w:rFonts w:eastAsia="Arial Narrow" w:cs="Arial Narrow"/>
        </w:rPr>
        <w:t xml:space="preserve">: UCM Cloud will enable the </w:t>
      </w:r>
      <w:del w:id="151" w:author="Anthony Wurtele" w:date="2020-04-14T07:39:00Z">
        <w:r w:rsidRPr="00390755" w:rsidDel="003C43B1">
          <w:rPr>
            <w:rFonts w:eastAsia="Arial Narrow" w:cs="Arial Narrow"/>
          </w:rPr>
          <w:delText>VA ABC</w:delText>
        </w:r>
      </w:del>
      <w:ins w:id="152" w:author="Anthony Wurtele" w:date="2020-04-14T07:39:00Z">
        <w:del w:id="153" w:author="Logan Gaffney" w:date="2020-05-24T10:20:00Z">
          <w:r w:rsidR="003C43B1" w:rsidRPr="00390755" w:rsidDel="001A4240">
            <w:rPr>
              <w:rFonts w:eastAsia="Arial Narrow" w:cs="Arial Narrow"/>
            </w:rPr>
            <w:delText>“CUSTOMER”</w:delText>
          </w:r>
        </w:del>
      </w:ins>
      <w:ins w:id="154" w:author="Logan Gaffney" w:date="2020-05-24T10:20:00Z">
        <w:del w:id="155" w:author="Jeffrey Ward" w:date="2022-05-03T15:34:00Z">
          <w:r w:rsidR="001A4240" w:rsidRPr="00390755" w:rsidDel="00433F06">
            <w:rPr>
              <w:rFonts w:eastAsia="Arial Narrow" w:cs="Arial Narrow"/>
            </w:rPr>
            <w:delText>[CUSTOMER]</w:delText>
          </w:r>
        </w:del>
      </w:ins>
      <w:proofErr w:type="gramStart"/>
      <w:ins w:id="156" w:author="Jeffrey Ward" w:date="2022-05-10T08:13:00Z">
        <w:r w:rsidR="00390755" w:rsidRPr="00390755">
          <w:rPr>
            <w:rFonts w:eastAsia="Arial Narrow" w:cs="Arial Narrow"/>
          </w:rPr>
          <w:t>{{ customer</w:t>
        </w:r>
        <w:proofErr w:type="gramEnd"/>
        <w:r w:rsidR="00390755" w:rsidRPr="00390755">
          <w:rPr>
            <w:rFonts w:eastAsia="Arial Narrow" w:cs="Arial Narrow"/>
          </w:rPr>
          <w:t xml:space="preserve"> }}</w:t>
        </w:r>
      </w:ins>
      <w:r w:rsidRPr="00390755">
        <w:rPr>
          <w:rFonts w:eastAsia="Arial Narrow" w:cs="Arial Narrow"/>
        </w:rPr>
        <w:t xml:space="preserve"> to transform its work and learning spaces so that staff can do their work wherever they are or need to be.</w:t>
      </w:r>
    </w:p>
    <w:p w14:paraId="60379496" w14:textId="7ECEBDBD" w:rsidR="000A32AA" w:rsidRPr="00390755" w:rsidRDefault="000A32AA" w:rsidP="000A32AA">
      <w:pPr>
        <w:pStyle w:val="ListParagraph"/>
        <w:numPr>
          <w:ilvl w:val="0"/>
          <w:numId w:val="5"/>
        </w:numPr>
        <w:rPr>
          <w:b/>
          <w:bCs/>
        </w:rPr>
      </w:pPr>
      <w:r w:rsidRPr="00390755">
        <w:rPr>
          <w:rFonts w:eastAsia="Arial Narrow" w:cs="Arial Narrow"/>
          <w:b/>
          <w:bCs/>
        </w:rPr>
        <w:t>Scalable</w:t>
      </w:r>
      <w:r w:rsidRPr="00390755">
        <w:rPr>
          <w:rFonts w:eastAsia="Arial Narrow" w:cs="Arial Narrow"/>
        </w:rPr>
        <w:t xml:space="preserve">: UCM Cloud is a solution that will enable to </w:t>
      </w:r>
      <w:del w:id="157" w:author="Anthony Wurtele" w:date="2020-04-14T07:39:00Z">
        <w:r w:rsidRPr="00390755" w:rsidDel="003C43B1">
          <w:rPr>
            <w:rFonts w:eastAsia="Arial Narrow" w:cs="Arial Narrow"/>
          </w:rPr>
          <w:delText>VA ABC</w:delText>
        </w:r>
      </w:del>
      <w:ins w:id="158" w:author="Anthony Wurtele" w:date="2020-04-14T07:39:00Z">
        <w:del w:id="159" w:author="Logan Gaffney" w:date="2020-05-24T10:20:00Z">
          <w:r w:rsidR="003C43B1" w:rsidRPr="00390755" w:rsidDel="001A4240">
            <w:rPr>
              <w:rFonts w:eastAsia="Arial Narrow" w:cs="Arial Narrow"/>
            </w:rPr>
            <w:delText>“CUSTOMER”</w:delText>
          </w:r>
        </w:del>
      </w:ins>
      <w:ins w:id="160" w:author="Logan Gaffney" w:date="2020-05-24T10:20:00Z">
        <w:del w:id="161" w:author="Jeffrey Ward" w:date="2022-05-03T15:34:00Z">
          <w:r w:rsidR="001A4240" w:rsidRPr="00390755" w:rsidDel="00433F06">
            <w:rPr>
              <w:rFonts w:eastAsia="Arial Narrow" w:cs="Arial Narrow"/>
            </w:rPr>
            <w:delText>[CUSTOMER]</w:delText>
          </w:r>
        </w:del>
      </w:ins>
      <w:ins w:id="162" w:author="Jeffrey Ward" w:date="2022-05-10T08:13:00Z">
        <w:r w:rsidR="00390755" w:rsidRPr="00390755">
          <w:rPr>
            <w:rFonts w:eastAsia="Arial Narrow" w:cs="Arial Narrow"/>
          </w:rPr>
          <w:t>{{ customer }}</w:t>
        </w:r>
      </w:ins>
      <w:r w:rsidRPr="00390755">
        <w:rPr>
          <w:rFonts w:eastAsia="Arial Narrow" w:cs="Arial Narrow"/>
        </w:rPr>
        <w:t xml:space="preserve"> to scale to meet growth, so that as the needs of </w:t>
      </w:r>
      <w:del w:id="163" w:author="Anthony Wurtele" w:date="2020-04-14T07:39:00Z">
        <w:r w:rsidRPr="00390755" w:rsidDel="003C43B1">
          <w:rPr>
            <w:rFonts w:eastAsia="Arial Narrow" w:cs="Arial Narrow"/>
          </w:rPr>
          <w:delText>VA ABC</w:delText>
        </w:r>
      </w:del>
      <w:ins w:id="164" w:author="Anthony Wurtele" w:date="2020-04-14T07:39:00Z">
        <w:del w:id="165" w:author="Logan Gaffney" w:date="2020-05-24T10:20:00Z">
          <w:r w:rsidR="003C43B1" w:rsidRPr="00390755" w:rsidDel="001A4240">
            <w:rPr>
              <w:rFonts w:eastAsia="Arial Narrow" w:cs="Arial Narrow"/>
            </w:rPr>
            <w:delText>“CUSTOMER”</w:delText>
          </w:r>
        </w:del>
      </w:ins>
      <w:ins w:id="166" w:author="Logan Gaffney" w:date="2020-05-24T10:20:00Z">
        <w:del w:id="167" w:author="Jeffrey Ward" w:date="2022-05-03T15:34:00Z">
          <w:r w:rsidR="001A4240" w:rsidRPr="00390755" w:rsidDel="00433F06">
            <w:rPr>
              <w:rFonts w:eastAsia="Arial Narrow" w:cs="Arial Narrow"/>
            </w:rPr>
            <w:delText>[CUSTOMER]</w:delText>
          </w:r>
        </w:del>
      </w:ins>
      <w:ins w:id="168" w:author="Jeffrey Ward" w:date="2022-05-10T08:13:00Z">
        <w:r w:rsidR="00390755" w:rsidRPr="00390755">
          <w:rPr>
            <w:rFonts w:eastAsia="Arial Narrow" w:cs="Arial Narrow"/>
          </w:rPr>
          <w:t>{{ customer }}</w:t>
        </w:r>
      </w:ins>
      <w:r w:rsidRPr="00390755">
        <w:rPr>
          <w:rFonts w:eastAsia="Arial Narrow" w:cs="Arial Narrow"/>
        </w:rPr>
        <w:t xml:space="preserve"> change and technological innovation progress, </w:t>
      </w:r>
      <w:del w:id="169" w:author="Anthony Wurtele" w:date="2020-04-14T07:39:00Z">
        <w:r w:rsidRPr="00390755" w:rsidDel="003C43B1">
          <w:rPr>
            <w:rFonts w:eastAsia="Arial Narrow" w:cs="Arial Narrow"/>
          </w:rPr>
          <w:delText>VA ABC</w:delText>
        </w:r>
      </w:del>
      <w:ins w:id="170" w:author="Anthony Wurtele" w:date="2020-04-14T07:39:00Z">
        <w:del w:id="171" w:author="Logan Gaffney" w:date="2020-05-24T10:20:00Z">
          <w:r w:rsidR="003C43B1" w:rsidRPr="00390755" w:rsidDel="001A4240">
            <w:rPr>
              <w:rFonts w:eastAsia="Arial Narrow" w:cs="Arial Narrow"/>
            </w:rPr>
            <w:delText>“CUSTOMER”</w:delText>
          </w:r>
        </w:del>
      </w:ins>
      <w:ins w:id="172" w:author="Logan Gaffney" w:date="2020-05-24T10:20:00Z">
        <w:del w:id="173" w:author="Jeffrey Ward" w:date="2022-05-03T15:34:00Z">
          <w:r w:rsidR="001A4240" w:rsidRPr="00390755" w:rsidDel="00433F06">
            <w:rPr>
              <w:rFonts w:eastAsia="Arial Narrow" w:cs="Arial Narrow"/>
            </w:rPr>
            <w:delText>[CUSTOMER]</w:delText>
          </w:r>
        </w:del>
      </w:ins>
      <w:ins w:id="174" w:author="Jeffrey Ward" w:date="2022-05-10T08:13:00Z">
        <w:r w:rsidR="00390755" w:rsidRPr="00390755">
          <w:rPr>
            <w:rFonts w:eastAsia="Arial Narrow" w:cs="Arial Narrow"/>
          </w:rPr>
          <w:t>{{ customer }}</w:t>
        </w:r>
      </w:ins>
      <w:r w:rsidRPr="00390755">
        <w:rPr>
          <w:rFonts w:eastAsia="Arial Narrow" w:cs="Arial Narrow"/>
        </w:rPr>
        <w:t xml:space="preserve"> can keep pace easily and cost effectively.</w:t>
      </w:r>
    </w:p>
    <w:p w14:paraId="4F4C24C5" w14:textId="501B6053" w:rsidR="000A32AA" w:rsidRPr="00390755" w:rsidRDefault="000A32AA" w:rsidP="000A32AA">
      <w:pPr>
        <w:pStyle w:val="ListParagraph"/>
        <w:numPr>
          <w:ilvl w:val="0"/>
          <w:numId w:val="5"/>
        </w:numPr>
        <w:rPr>
          <w:b/>
          <w:bCs/>
        </w:rPr>
      </w:pPr>
      <w:r w:rsidRPr="00390755">
        <w:rPr>
          <w:rFonts w:eastAsia="Arial Narrow" w:cs="Arial Narrow"/>
          <w:b/>
          <w:bCs/>
        </w:rPr>
        <w:t>Open and Interoperable</w:t>
      </w:r>
      <w:r w:rsidRPr="00390755">
        <w:rPr>
          <w:rFonts w:eastAsia="Arial Narrow" w:cs="Arial Narrow"/>
        </w:rPr>
        <w:t xml:space="preserve">: UCM Cloud supports industry standards, a wide range of gateways, and the broadest ecosystem of third-party integrations and solutions in the industry. This flexibility will enable the </w:t>
      </w:r>
      <w:del w:id="175" w:author="Anthony Wurtele" w:date="2020-04-14T07:39:00Z">
        <w:r w:rsidRPr="00390755" w:rsidDel="003C43B1">
          <w:rPr>
            <w:rFonts w:eastAsia="Arial Narrow" w:cs="Arial Narrow"/>
          </w:rPr>
          <w:delText>VA ABC</w:delText>
        </w:r>
      </w:del>
      <w:ins w:id="176" w:author="Anthony Wurtele" w:date="2020-04-14T07:39:00Z">
        <w:del w:id="177" w:author="Logan Gaffney" w:date="2020-05-24T10:20:00Z">
          <w:r w:rsidR="003C43B1" w:rsidRPr="00390755" w:rsidDel="001A4240">
            <w:rPr>
              <w:rFonts w:eastAsia="Arial Narrow" w:cs="Arial Narrow"/>
            </w:rPr>
            <w:delText>“CUSTOMER”</w:delText>
          </w:r>
        </w:del>
      </w:ins>
      <w:ins w:id="178" w:author="Logan Gaffney" w:date="2020-05-24T10:20:00Z">
        <w:del w:id="179" w:author="Jeffrey Ward" w:date="2022-05-03T15:34:00Z">
          <w:r w:rsidR="001A4240" w:rsidRPr="00390755" w:rsidDel="00433F06">
            <w:rPr>
              <w:rFonts w:eastAsia="Arial Narrow" w:cs="Arial Narrow"/>
            </w:rPr>
            <w:delText>[CUSTOMER]</w:delText>
          </w:r>
        </w:del>
      </w:ins>
      <w:proofErr w:type="gramStart"/>
      <w:ins w:id="180" w:author="Jeffrey Ward" w:date="2022-05-10T08:13:00Z">
        <w:r w:rsidR="00390755" w:rsidRPr="00390755">
          <w:rPr>
            <w:rFonts w:eastAsia="Arial Narrow" w:cs="Arial Narrow"/>
          </w:rPr>
          <w:t>{{ customer</w:t>
        </w:r>
        <w:proofErr w:type="gramEnd"/>
        <w:r w:rsidR="00390755" w:rsidRPr="00390755">
          <w:rPr>
            <w:rFonts w:eastAsia="Arial Narrow" w:cs="Arial Narrow"/>
          </w:rPr>
          <w:t xml:space="preserve"> }}</w:t>
        </w:r>
      </w:ins>
      <w:r w:rsidRPr="00390755">
        <w:rPr>
          <w:rFonts w:eastAsia="Arial Narrow" w:cs="Arial Narrow"/>
        </w:rPr>
        <w:t xml:space="preserve"> to avoid vendor lock-in and ensure that your community enjoys rich collaboration with anyone, anywhere.</w:t>
      </w:r>
    </w:p>
    <w:p w14:paraId="372B7115" w14:textId="77777777" w:rsidR="000A32AA" w:rsidRPr="00390755" w:rsidRDefault="000A32AA" w:rsidP="000A32AA">
      <w:pPr>
        <w:pStyle w:val="ListParagraph"/>
        <w:numPr>
          <w:ilvl w:val="0"/>
          <w:numId w:val="5"/>
        </w:numPr>
        <w:rPr>
          <w:b/>
          <w:bCs/>
        </w:rPr>
      </w:pPr>
      <w:r w:rsidRPr="00390755">
        <w:rPr>
          <w:rFonts w:eastAsia="Arial Narrow" w:cs="Arial Narrow"/>
          <w:b/>
          <w:bCs/>
        </w:rPr>
        <w:t>Secure and Compliant</w:t>
      </w:r>
      <w:r w:rsidRPr="00390755">
        <w:rPr>
          <w:rFonts w:eastAsia="Arial Narrow" w:cs="Arial Narrow"/>
        </w:rPr>
        <w:t>: UCM Cloud supports the latest authentication, encryption, and communication protocols. It complies with key industry certifications and secures data and communications.</w:t>
      </w:r>
    </w:p>
    <w:p w14:paraId="189E1277" w14:textId="390E2A74" w:rsidR="000A32AA" w:rsidRPr="00390755" w:rsidRDefault="000A32AA" w:rsidP="000A32AA">
      <w:pPr>
        <w:pStyle w:val="ListParagraph"/>
        <w:numPr>
          <w:ilvl w:val="0"/>
          <w:numId w:val="5"/>
        </w:numPr>
        <w:rPr>
          <w:ins w:id="181" w:author="Jeffrey Ward" w:date="2022-05-03T16:03:00Z"/>
          <w:b/>
          <w:bCs/>
          <w:rPrChange w:id="182" w:author="Jeffrey Ward" w:date="2022-05-10T08:14:00Z">
            <w:rPr>
              <w:ins w:id="183" w:author="Jeffrey Ward" w:date="2022-05-03T16:03:00Z"/>
              <w:rFonts w:eastAsia="Calibri" w:cs="Calibri"/>
            </w:rPr>
          </w:rPrChange>
        </w:rPr>
      </w:pPr>
      <w:r w:rsidRPr="00390755">
        <w:rPr>
          <w:rFonts w:eastAsia="Arial Narrow" w:cs="Arial Narrow"/>
          <w:b/>
          <w:bCs/>
        </w:rPr>
        <w:lastRenderedPageBreak/>
        <w:t xml:space="preserve">UCM High Availably: </w:t>
      </w:r>
      <w:r w:rsidRPr="00390755">
        <w:rPr>
          <w:rFonts w:eastAsia="Calibri" w:cs="Calibri"/>
        </w:rPr>
        <w:t>The UCM Cloud service will be “Operational” as defined in the Service Level Agreement (SLA) section of Addendum 1- UCM Cloud - Service Description - v.1.1.docx</w:t>
      </w:r>
    </w:p>
    <w:p w14:paraId="6F7F8565" w14:textId="77777777" w:rsidR="00962D9F" w:rsidRPr="00390755" w:rsidRDefault="00962D9F">
      <w:pPr>
        <w:ind w:left="360"/>
        <w:rPr>
          <w:b/>
          <w:bCs/>
          <w:rPrChange w:id="184" w:author="Jeffrey Ward" w:date="2022-05-10T08:14:00Z">
            <w:rPr/>
          </w:rPrChange>
        </w:rPr>
        <w:pPrChange w:id="185" w:author="Jeffrey Ward" w:date="2022-05-03T16:03:00Z">
          <w:pPr>
            <w:pStyle w:val="ListParagraph"/>
            <w:numPr>
              <w:numId w:val="5"/>
            </w:numPr>
            <w:ind w:hanging="360"/>
          </w:pPr>
        </w:pPrChange>
      </w:pPr>
    </w:p>
    <w:p w14:paraId="03371EEC" w14:textId="04AA61F8" w:rsidR="000A32AA" w:rsidRPr="00390755" w:rsidRDefault="0088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Change w:id="186" w:author="Jeffrey Ward" w:date="2022-05-10T08:14:00Z">
            <w:rPr>
              <w:rFonts w:eastAsia="Calibri" w:cs="Calibri"/>
            </w:rPr>
          </w:rPrChange>
        </w:rPr>
        <w:pPrChange w:id="187" w:author="Jeffrey Ward" w:date="2022-05-06T11:35:00Z">
          <w:pPr/>
        </w:pPrChange>
      </w:pPr>
      <w:ins w:id="188" w:author="Jeffrey Ward" w:date="2022-05-06T11:35:00Z">
        <w:r w:rsidRPr="00390755">
          <w:rPr>
            <w:rFonts w:ascii="Menlo" w:hAnsi="Menlo" w:cs="Menlo"/>
            <w:color w:val="404040"/>
            <w:sz w:val="18"/>
            <w:szCs w:val="18"/>
          </w:rPr>
          <w:t>{</w:t>
        </w:r>
        <w:r w:rsidRPr="00390755">
          <w:rPr>
            <w:rFonts w:ascii="Menlo" w:hAnsi="Menlo" w:cs="Menlo"/>
            <w:color w:val="666666"/>
            <w:sz w:val="18"/>
            <w:szCs w:val="18"/>
          </w:rPr>
          <w:t>%</w:t>
        </w:r>
        <w:r w:rsidRPr="00390755">
          <w:rPr>
            <w:rFonts w:ascii="Menlo" w:hAnsi="Menlo" w:cs="Menlo"/>
            <w:color w:val="404040"/>
            <w:sz w:val="18"/>
            <w:szCs w:val="18"/>
          </w:rPr>
          <w:t xml:space="preserve">p </w:t>
        </w:r>
        <w:r w:rsidRPr="00390755">
          <w:rPr>
            <w:rFonts w:ascii="Menlo" w:hAnsi="Menlo" w:cs="Menlo"/>
            <w:b/>
            <w:bCs/>
            <w:color w:val="007020"/>
            <w:sz w:val="18"/>
            <w:szCs w:val="18"/>
          </w:rPr>
          <w:t>if</w:t>
        </w:r>
        <w:r w:rsidRPr="00390755">
          <w:rPr>
            <w:rFonts w:ascii="Menlo" w:hAnsi="Menlo" w:cs="Menlo"/>
            <w:color w:val="404040"/>
            <w:sz w:val="18"/>
            <w:szCs w:val="18"/>
          </w:rPr>
          <w:t xml:space="preserve"> </w:t>
        </w:r>
        <w:proofErr w:type="spellStart"/>
        <w:r w:rsidRPr="00390755">
          <w:rPr>
            <w:rFonts w:ascii="Menlo" w:hAnsi="Menlo" w:cs="Menlo"/>
            <w:color w:val="404040"/>
            <w:sz w:val="18"/>
            <w:szCs w:val="18"/>
          </w:rPr>
          <w:t>ucm</w:t>
        </w:r>
        <w:proofErr w:type="spellEnd"/>
        <w:r w:rsidRPr="00390755">
          <w:rPr>
            <w:rFonts w:ascii="Menlo" w:hAnsi="Menlo" w:cs="Menlo"/>
            <w:color w:val="404040"/>
            <w:sz w:val="18"/>
            <w:szCs w:val="18"/>
          </w:rPr>
          <w:t xml:space="preserve"> </w:t>
        </w:r>
        <w:r w:rsidRPr="00390755">
          <w:rPr>
            <w:rFonts w:ascii="Menlo" w:hAnsi="Menlo" w:cs="Menlo"/>
            <w:color w:val="666666"/>
            <w:sz w:val="18"/>
            <w:szCs w:val="18"/>
          </w:rPr>
          <w:t>%</w:t>
        </w:r>
        <w:r w:rsidRPr="00390755">
          <w:rPr>
            <w:rFonts w:ascii="Menlo" w:hAnsi="Menlo" w:cs="Menlo"/>
            <w:color w:val="404040"/>
            <w:sz w:val="18"/>
            <w:szCs w:val="18"/>
          </w:rPr>
          <w:t>}</w:t>
        </w:r>
      </w:ins>
    </w:p>
    <w:p w14:paraId="74AA0658" w14:textId="77777777" w:rsidR="000A32AA" w:rsidRPr="00390755" w:rsidRDefault="000A32AA" w:rsidP="000A32AA">
      <w:pPr>
        <w:rPr>
          <w:rFonts w:eastAsia="Calibri" w:cs="Calibri"/>
          <w:b/>
        </w:rPr>
      </w:pPr>
      <w:r w:rsidRPr="00390755">
        <w:rPr>
          <w:rFonts w:eastAsia="Calibri" w:cs="Calibri"/>
          <w:b/>
        </w:rPr>
        <w:t>Unified Communications Manager (UCM)</w:t>
      </w:r>
    </w:p>
    <w:p w14:paraId="39C24A2B" w14:textId="77777777" w:rsidR="000A32AA" w:rsidRPr="00390755" w:rsidRDefault="000A32AA" w:rsidP="000A32AA">
      <w:pPr>
        <w:spacing w:before="15" w:after="120"/>
        <w:textAlignment w:val="baseline"/>
        <w:rPr>
          <w:rFonts w:eastAsia="Arial Narrow" w:cs="Arial Narrow"/>
        </w:rPr>
      </w:pPr>
      <w:r w:rsidRPr="00390755">
        <w:rPr>
          <w:rFonts w:eastAsia="Arial Narrow" w:cs="Arial Narrow"/>
        </w:rPr>
        <w:t>Cisco Unified Communications Manager (UCM) is the core of the UCM Cloud offering. It delivers people-centric user and administrative experiences while supporting the full range of collaboration services including, video, voice, instant messaging and presence, messaging, and mobility on Cisco as well as third-party devices. UCM is the industry leader in enterprise call and session management platforms, with more than 300,000 customers worldwide, and more than 120 million Cisco IP phones and soft clients deployed.</w:t>
      </w:r>
    </w:p>
    <w:p w14:paraId="6DA42943" w14:textId="77777777" w:rsidR="000A32AA" w:rsidRPr="00390755" w:rsidRDefault="000A32AA" w:rsidP="000A32AA">
      <w:pPr>
        <w:spacing w:before="15"/>
        <w:textAlignment w:val="baseline"/>
        <w:rPr>
          <w:rFonts w:eastAsia="Arial Narrow" w:cs="Arial Narrow"/>
        </w:rPr>
      </w:pPr>
      <w:r w:rsidRPr="00390755">
        <w:rPr>
          <w:rFonts w:eastAsia="Arial Narrow" w:cs="Arial Narrow"/>
        </w:rPr>
        <w:t>UCM Cloud will further extend Cisco UCM’s leadership through features that enrich user experiences, simplify administration workloads, enhance security while providing pathways for customers to migrate to cloud collaboration.</w:t>
      </w:r>
    </w:p>
    <w:p w14:paraId="4DCFE0C8" w14:textId="77777777" w:rsidR="000A32AA" w:rsidRPr="00390755" w:rsidRDefault="000A32AA" w:rsidP="000A32AA">
      <w:pPr>
        <w:rPr>
          <w:rFonts w:eastAsia="Arial Narrow" w:cs="Arial Narrow"/>
        </w:rPr>
      </w:pPr>
    </w:p>
    <w:p w14:paraId="3AEF32CC" w14:textId="77777777" w:rsidR="000A32AA" w:rsidRPr="00390755" w:rsidRDefault="000A32AA" w:rsidP="000A32AA">
      <w:pPr>
        <w:rPr>
          <w:rFonts w:eastAsia="Arial Narrow" w:cs="Arial Narrow"/>
        </w:rPr>
      </w:pPr>
      <w:r w:rsidRPr="00390755">
        <w:rPr>
          <w:rFonts w:eastAsia="Arial Narrow" w:cs="Arial Narrow"/>
        </w:rPr>
        <w:t>This is ideal for customers wanting to move infrastructure to the cloud, but who need highly customizable solutions, retention of admin control over applications, and maintaining familiar admin experiences.</w:t>
      </w:r>
    </w:p>
    <w:p w14:paraId="057C834C" w14:textId="7A48631A" w:rsidR="000A32AA" w:rsidRPr="00390755" w:rsidRDefault="0088197E" w:rsidP="000A32AA">
      <w:pPr>
        <w:rPr>
          <w:ins w:id="189" w:author="Jeffrey Ward" w:date="2022-05-06T11:37:00Z"/>
          <w:rFonts w:eastAsia="Calibri" w:cs="Calibri"/>
        </w:rPr>
      </w:pPr>
      <w:ins w:id="190" w:author="Jeffrey Ward" w:date="2022-05-06T11:36:00Z">
        <w:r w:rsidRPr="00390755">
          <w:rPr>
            <w:rFonts w:eastAsia="Calibri" w:cs="Calibri"/>
          </w:rPr>
          <w:t>{%p endif %}</w:t>
        </w:r>
      </w:ins>
    </w:p>
    <w:p w14:paraId="460ECDA9" w14:textId="2FA1A643" w:rsidR="0088197E" w:rsidRPr="00390755" w:rsidRDefault="0088197E" w:rsidP="000A32AA">
      <w:pPr>
        <w:rPr>
          <w:rFonts w:eastAsia="Calibri" w:cs="Calibri"/>
        </w:rPr>
      </w:pPr>
      <w:ins w:id="191" w:author="Jeffrey Ward" w:date="2022-05-06T11:37:00Z">
        <w:r w:rsidRPr="00390755">
          <w:rPr>
            <w:rFonts w:eastAsia="Calibri" w:cs="Calibri"/>
          </w:rPr>
          <w:t>{%</w:t>
        </w:r>
      </w:ins>
      <w:ins w:id="192" w:author="Jeffrey Ward" w:date="2022-05-06T11:38:00Z">
        <w:r w:rsidRPr="00390755">
          <w:rPr>
            <w:rFonts w:eastAsia="Calibri" w:cs="Calibri"/>
          </w:rPr>
          <w:t xml:space="preserve">p </w:t>
        </w:r>
        <w:proofErr w:type="gramStart"/>
        <w:r w:rsidRPr="00390755">
          <w:rPr>
            <w:rFonts w:eastAsia="Calibri" w:cs="Calibri"/>
          </w:rPr>
          <w:t xml:space="preserve">if </w:t>
        </w:r>
      </w:ins>
      <w:ins w:id="193" w:author="Jeffrey Ward" w:date="2022-05-06T11:37:00Z">
        <w:r w:rsidRPr="00390755">
          <w:rPr>
            <w:rFonts w:eastAsia="Calibri" w:cs="Calibri"/>
          </w:rPr>
          <w:t xml:space="preserve"> endpoints</w:t>
        </w:r>
      </w:ins>
      <w:proofErr w:type="gramEnd"/>
      <w:ins w:id="194" w:author="Jeffrey Ward" w:date="2022-05-06T11:38:00Z">
        <w:r w:rsidRPr="00390755">
          <w:rPr>
            <w:rFonts w:eastAsia="Calibri" w:cs="Calibri"/>
          </w:rPr>
          <w:t xml:space="preserve"> %}</w:t>
        </w:r>
      </w:ins>
    </w:p>
    <w:p w14:paraId="14C59D27" w14:textId="77777777" w:rsidR="000A32AA" w:rsidRPr="00390755" w:rsidRDefault="000A32AA" w:rsidP="000A32AA">
      <w:pPr>
        <w:rPr>
          <w:rFonts w:eastAsia="Calibri" w:cs="Calibri"/>
          <w:b/>
        </w:rPr>
      </w:pPr>
      <w:r w:rsidRPr="00390755">
        <w:rPr>
          <w:rFonts w:eastAsia="Calibri" w:cs="Calibri"/>
          <w:b/>
          <w:bCs/>
        </w:rPr>
        <w:t>Endpoints</w:t>
      </w:r>
    </w:p>
    <w:p w14:paraId="7C2AB0E3" w14:textId="77777777" w:rsidR="000A32AA" w:rsidRPr="00390755" w:rsidRDefault="000A32AA" w:rsidP="000A32AA">
      <w:r w:rsidRPr="00390755">
        <w:rPr>
          <w:rFonts w:eastAsia="Calibri" w:cs="Calibri"/>
        </w:rPr>
        <w:t>Iron Bow’s proposed Cisco solution consists of three different phones models: 1) the Cisco IP Phone 8851, 2) the Cisco IP phone 7841, and 3) the Cisco IP Conference Phone 8832. The first two models include both multi-line capability and rollup capabilities, as well as the ability to answer up to four distinct numbers.</w:t>
      </w:r>
    </w:p>
    <w:p w14:paraId="0CD0FEDC" w14:textId="3913B243" w:rsidR="000A32AA" w:rsidRDefault="000A32AA" w:rsidP="000A32AA">
      <w:pPr>
        <w:rPr>
          <w:ins w:id="195" w:author="Jeffrey Ward" w:date="2022-05-10T13:26:00Z"/>
          <w:rFonts w:eastAsia="Calibri" w:cs="Calibri"/>
        </w:rPr>
      </w:pPr>
    </w:p>
    <w:p w14:paraId="43AA81AA" w14:textId="3408149C" w:rsidR="008F3B18" w:rsidRPr="00011F99" w:rsidDel="001052D8" w:rsidRDefault="001052D8" w:rsidP="00011F99">
      <w:pPr>
        <w:shd w:val="clear" w:color="auto" w:fill="1E1E1E"/>
        <w:spacing w:line="270" w:lineRule="atLeast"/>
        <w:rPr>
          <w:del w:id="196" w:author="Jeffrey Ward" w:date="2022-05-10T14:59:00Z"/>
          <w:rFonts w:ascii="Menlo" w:hAnsi="Menlo" w:cs="Menlo"/>
          <w:color w:val="D4D4D4"/>
          <w:sz w:val="18"/>
          <w:szCs w:val="18"/>
          <w:rPrChange w:id="197" w:author="Jeffrey Ward" w:date="2022-05-10T15:04:00Z">
            <w:rPr>
              <w:del w:id="198" w:author="Jeffrey Ward" w:date="2022-05-10T14:59:00Z"/>
              <w:rFonts w:eastAsia="Calibri" w:cs="Calibri"/>
            </w:rPr>
          </w:rPrChange>
        </w:rPr>
        <w:pPrChange w:id="199" w:author="Jeffrey Ward" w:date="2022-05-10T15:04:00Z">
          <w:pPr/>
        </w:pPrChange>
      </w:pPr>
      <w:ins w:id="200" w:author="Jeffrey Ward" w:date="2022-05-10T14:59:00Z">
        <w:r w:rsidRPr="00390755">
          <w:rPr>
            <w:rFonts w:eastAsia="Calibri" w:cs="Calibri"/>
          </w:rPr>
          <w:t xml:space="preserve">{%p </w:t>
        </w:r>
        <w:proofErr w:type="gramStart"/>
        <w:r w:rsidRPr="00390755">
          <w:rPr>
            <w:rFonts w:eastAsia="Calibri" w:cs="Calibri"/>
          </w:rPr>
          <w:t xml:space="preserve">if </w:t>
        </w:r>
      </w:ins>
      <w:ins w:id="201" w:author="Jeffrey Ward" w:date="2022-05-10T15:00:00Z">
        <w:r w:rsidR="00B44F5E">
          <w:rPr>
            <w:rFonts w:eastAsia="Calibri" w:cs="Calibri"/>
          </w:rPr>
          <w:t xml:space="preserve"> </w:t>
        </w:r>
      </w:ins>
      <w:ins w:id="202" w:author="Jeffrey Ward" w:date="2022-05-10T15:04:00Z">
        <w:r w:rsidR="00011F99" w:rsidRPr="00011F99">
          <w:rPr>
            <w:rFonts w:ascii="Menlo" w:hAnsi="Menlo" w:cs="Menlo"/>
            <w:color w:val="CE9178"/>
            <w:sz w:val="18"/>
            <w:szCs w:val="18"/>
          </w:rPr>
          <w:t>cisco</w:t>
        </w:r>
        <w:proofErr w:type="gramEnd"/>
        <w:r w:rsidR="00011F99" w:rsidRPr="00011F99">
          <w:rPr>
            <w:rFonts w:ascii="Menlo" w:hAnsi="Menlo" w:cs="Menlo"/>
            <w:color w:val="CE9178"/>
            <w:sz w:val="18"/>
            <w:szCs w:val="18"/>
          </w:rPr>
          <w:t>_8851</w:t>
        </w:r>
        <w:r w:rsidR="00011F99">
          <w:rPr>
            <w:rFonts w:ascii="Menlo" w:hAnsi="Menlo" w:cs="Menlo"/>
            <w:color w:val="D4D4D4"/>
            <w:sz w:val="18"/>
            <w:szCs w:val="18"/>
          </w:rPr>
          <w:t xml:space="preserve"> </w:t>
        </w:r>
      </w:ins>
      <w:ins w:id="203" w:author="Jeffrey Ward" w:date="2022-05-10T14:59:00Z">
        <w:r w:rsidRPr="00390755">
          <w:rPr>
            <w:rFonts w:eastAsia="Calibri" w:cs="Calibri"/>
          </w:rPr>
          <w:t>%}</w:t>
        </w:r>
      </w:ins>
    </w:p>
    <w:p w14:paraId="64D695D9" w14:textId="77777777" w:rsidR="001052D8" w:rsidRPr="00390755" w:rsidRDefault="001052D8" w:rsidP="000A32AA">
      <w:pPr>
        <w:rPr>
          <w:ins w:id="204" w:author="Jeffrey Ward" w:date="2022-05-10T14:59:00Z"/>
          <w:rFonts w:eastAsia="Calibri" w:cs="Calibri"/>
        </w:rPr>
      </w:pPr>
    </w:p>
    <w:p w14:paraId="48CE0448" w14:textId="77777777" w:rsidR="000A32AA" w:rsidRPr="00390755" w:rsidRDefault="000A32AA" w:rsidP="000A32AA">
      <w:pPr>
        <w:rPr>
          <w:rFonts w:eastAsia="Calibri" w:cs="Calibri"/>
        </w:rPr>
      </w:pPr>
      <w:r w:rsidRPr="00390755">
        <w:rPr>
          <w:rFonts w:eastAsia="Calibri" w:cs="Calibri"/>
        </w:rPr>
        <w:t>The Cisco IP Phone 8851 is ideal for Executives, Management and Knowledge works, personnel who require a business-class collaboration endpoint. The 8851 offers five programmable line keys and five programmable soft keys. You can configure the 10 keys to support either multiple directory numbers (lines) or calling features such as speed dial. Fixed-function keys give you one-touch access to applications, messaging, and directories, as well as often-used calling features such as hold/resume, transfer, and conference.</w:t>
      </w:r>
    </w:p>
    <w:p w14:paraId="22870723" w14:textId="5C24C21C" w:rsidR="000A32AA" w:rsidRPr="00390755" w:rsidRDefault="007D616C" w:rsidP="000A32AA">
      <w:pPr>
        <w:rPr>
          <w:rFonts w:ascii="Calibri" w:eastAsia="Calibri" w:hAnsi="Calibri" w:cs="Calibri"/>
        </w:rPr>
      </w:pPr>
      <w:ins w:id="205" w:author="Anthony Wurtele" w:date="2020-04-14T13:02:00Z">
        <w:r w:rsidRPr="00390755">
          <w:rPr>
            <w:noProof/>
          </w:rPr>
          <w:drawing>
            <wp:inline distT="0" distB="0" distL="0" distR="0" wp14:anchorId="411C02A5" wp14:editId="7084D048">
              <wp:extent cx="2117725" cy="1320800"/>
              <wp:effectExtent l="0" t="0" r="0" b="0"/>
              <wp:docPr id="4" name="Picture 54838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385516"/>
                      <pic:cNvPicPr/>
                    </pic:nvPicPr>
                    <pic:blipFill>
                      <a:blip r:embed="rId11">
                        <a:extLst>
                          <a:ext uri="{28A0092B-C50C-407E-A947-70E740481C1C}">
                            <a14:useLocalDpi xmlns:a14="http://schemas.microsoft.com/office/drawing/2010/main" val="0"/>
                          </a:ext>
                        </a:extLst>
                      </a:blip>
                      <a:stretch>
                        <a:fillRect/>
                      </a:stretch>
                    </pic:blipFill>
                    <pic:spPr>
                      <a:xfrm>
                        <a:off x="0" y="0"/>
                        <a:ext cx="2117725" cy="1320800"/>
                      </a:xfrm>
                      <a:prstGeom prst="rect">
                        <a:avLst/>
                      </a:prstGeom>
                    </pic:spPr>
                  </pic:pic>
                </a:graphicData>
              </a:graphic>
            </wp:inline>
          </w:drawing>
        </w:r>
      </w:ins>
    </w:p>
    <w:p w14:paraId="3129A068" w14:textId="4FF40479" w:rsidR="000A32AA" w:rsidRPr="00390755" w:rsidRDefault="000A32AA" w:rsidP="000A32AA">
      <w:r w:rsidRPr="00390755">
        <w:rPr>
          <w:rFonts w:eastAsia="Calibri" w:cs="Calibri"/>
          <w:color w:val="000000" w:themeColor="text1"/>
        </w:rPr>
        <w:t xml:space="preserve">Other key features of the </w:t>
      </w:r>
      <w:r w:rsidRPr="00390755">
        <w:rPr>
          <w:rFonts w:eastAsia="Calibri" w:cs="Calibri"/>
          <w:b/>
          <w:bCs/>
          <w:color w:val="000000" w:themeColor="text1"/>
        </w:rPr>
        <w:t>Cisco IP Phone 8851</w:t>
      </w:r>
      <w:r w:rsidRPr="00390755">
        <w:rPr>
          <w:rFonts w:eastAsia="Calibri" w:cs="Calibri"/>
          <w:color w:val="000000" w:themeColor="text1"/>
        </w:rPr>
        <w:t xml:space="preserve"> include the following:</w:t>
      </w:r>
      <w:ins w:id="206" w:author="Anthony Wurtele" w:date="2020-04-14T13:01:00Z">
        <w:r w:rsidR="00D75259" w:rsidRPr="00390755">
          <w:rPr>
            <w:noProof/>
          </w:rPr>
          <w:t xml:space="preserve"> </w:t>
        </w:r>
      </w:ins>
    </w:p>
    <w:p w14:paraId="24FB95B1" w14:textId="77777777" w:rsidR="000A32AA" w:rsidRPr="00390755" w:rsidRDefault="000A32AA" w:rsidP="000A32AA">
      <w:pPr>
        <w:ind w:left="5760"/>
        <w:rPr>
          <w:rFonts w:eastAsia="Arial Narrow" w:cs="Arial Narrow"/>
        </w:rPr>
      </w:pPr>
      <w:del w:id="207" w:author="Anthony Wurtele" w:date="2020-04-14T13:01:00Z">
        <w:r w:rsidRPr="00390755">
          <w:rPr>
            <w:noProof/>
          </w:rPr>
          <w:drawing>
            <wp:inline distT="0" distB="0" distL="0" distR="0" wp14:anchorId="7D698561" wp14:editId="05FE844F">
              <wp:extent cx="2117725" cy="1320800"/>
              <wp:effectExtent l="0" t="0" r="0" b="0"/>
              <wp:docPr id="100208126" name="Picture 54838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385516"/>
                      <pic:cNvPicPr/>
                    </pic:nvPicPr>
                    <pic:blipFill>
                      <a:blip r:embed="rId11">
                        <a:extLst>
                          <a:ext uri="{28A0092B-C50C-407E-A947-70E740481C1C}">
                            <a14:useLocalDpi xmlns:a14="http://schemas.microsoft.com/office/drawing/2010/main" val="0"/>
                          </a:ext>
                        </a:extLst>
                      </a:blip>
                      <a:stretch>
                        <a:fillRect/>
                      </a:stretch>
                    </pic:blipFill>
                    <pic:spPr>
                      <a:xfrm>
                        <a:off x="0" y="0"/>
                        <a:ext cx="2117725" cy="1320800"/>
                      </a:xfrm>
                      <a:prstGeom prst="rect">
                        <a:avLst/>
                      </a:prstGeom>
                    </pic:spPr>
                  </pic:pic>
                </a:graphicData>
              </a:graphic>
            </wp:inline>
          </w:drawing>
        </w:r>
      </w:del>
    </w:p>
    <w:p w14:paraId="62AA6DF5" w14:textId="5926BF6D" w:rsidR="000A32AA" w:rsidRPr="00390755" w:rsidRDefault="000A32AA" w:rsidP="000A32AA">
      <w:pPr>
        <w:pStyle w:val="ListParagraph"/>
        <w:numPr>
          <w:ilvl w:val="0"/>
          <w:numId w:val="4"/>
        </w:numPr>
      </w:pPr>
      <w:r w:rsidRPr="00390755">
        <w:rPr>
          <w:rFonts w:eastAsia="Arial Narrow" w:cs="Arial Narrow"/>
        </w:rPr>
        <w:t xml:space="preserve">The ability to boost productivity by handling multiple calls for each directory number using the </w:t>
      </w:r>
      <w:proofErr w:type="spellStart"/>
      <w:r w:rsidRPr="00390755">
        <w:rPr>
          <w:rFonts w:eastAsia="Arial Narrow" w:cs="Arial Narrow"/>
        </w:rPr>
        <w:t>multicall</w:t>
      </w:r>
      <w:proofErr w:type="spellEnd"/>
      <w:r w:rsidRPr="00390755">
        <w:rPr>
          <w:rFonts w:eastAsia="Arial Narrow" w:cs="Arial Narrow"/>
        </w:rPr>
        <w:t>-per-line feature</w:t>
      </w:r>
      <w:ins w:id="208" w:author="Anthony Wurtele" w:date="2020-04-14T13:02:00Z">
        <w:r w:rsidR="007D616C" w:rsidRPr="00390755">
          <w:rPr>
            <w:rFonts w:eastAsia="Arial Narrow" w:cs="Arial Narrow"/>
          </w:rPr>
          <w:t>.</w:t>
        </w:r>
      </w:ins>
    </w:p>
    <w:p w14:paraId="3F4934DC" w14:textId="69FD70B0" w:rsidR="000A32AA" w:rsidRPr="00390755" w:rsidRDefault="000A32AA" w:rsidP="000A32AA">
      <w:pPr>
        <w:pStyle w:val="ListParagraph"/>
        <w:numPr>
          <w:ilvl w:val="0"/>
          <w:numId w:val="4"/>
        </w:numPr>
      </w:pPr>
      <w:r w:rsidRPr="00390755">
        <w:rPr>
          <w:rFonts w:eastAsia="Arial Narrow" w:cs="Arial Narrow"/>
        </w:rPr>
        <w:t xml:space="preserve">A user-friendly display that includes a widescreen (5-inch), high-resolution (800 x 480) Video Graphics Array </w:t>
      </w:r>
      <w:ins w:id="209" w:author="Anthony Wurtele" w:date="2020-04-14T13:01:00Z">
        <w:del w:id="210" w:author="Anthony Wurtele" w:date="2020-04-14T13:01:00Z">
          <w:r w:rsidR="00D75259" w:rsidRPr="00390755">
            <w:rPr>
              <w:noProof/>
            </w:rPr>
            <w:drawing>
              <wp:inline distT="0" distB="0" distL="0" distR="0" wp14:anchorId="048A74FA" wp14:editId="68B0151C">
                <wp:extent cx="2117725" cy="1320800"/>
                <wp:effectExtent l="0" t="0" r="0" b="0"/>
                <wp:docPr id="3" name="Picture 54838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385516"/>
                        <pic:cNvPicPr/>
                      </pic:nvPicPr>
                      <pic:blipFill>
                        <a:blip r:embed="rId11">
                          <a:extLst>
                            <a:ext uri="{28A0092B-C50C-407E-A947-70E740481C1C}">
                              <a14:useLocalDpi xmlns:a14="http://schemas.microsoft.com/office/drawing/2010/main" val="0"/>
                            </a:ext>
                          </a:extLst>
                        </a:blip>
                        <a:stretch>
                          <a:fillRect/>
                        </a:stretch>
                      </pic:blipFill>
                      <pic:spPr>
                        <a:xfrm>
                          <a:off x="0" y="0"/>
                          <a:ext cx="2117725" cy="1320800"/>
                        </a:xfrm>
                        <a:prstGeom prst="rect">
                          <a:avLst/>
                        </a:prstGeom>
                      </pic:spPr>
                    </pic:pic>
                  </a:graphicData>
                </a:graphic>
              </wp:inline>
            </w:drawing>
          </w:r>
        </w:del>
        <w:r w:rsidR="00D75259" w:rsidRPr="00390755">
          <w:rPr>
            <w:rFonts w:eastAsia="Arial Narrow" w:cs="Arial Narrow"/>
          </w:rPr>
          <w:t xml:space="preserve"> </w:t>
        </w:r>
      </w:ins>
      <w:r w:rsidRPr="00390755">
        <w:rPr>
          <w:rFonts w:eastAsia="Arial Narrow" w:cs="Arial Narrow"/>
        </w:rPr>
        <w:t>(VGA) backlit color display.</w:t>
      </w:r>
      <w:ins w:id="211" w:author="Anthony Wurtele" w:date="2020-04-14T13:02:00Z">
        <w:r w:rsidR="007D616C" w:rsidRPr="00390755">
          <w:rPr>
            <w:noProof/>
          </w:rPr>
          <w:t xml:space="preserve"> </w:t>
        </w:r>
      </w:ins>
    </w:p>
    <w:p w14:paraId="767DA220" w14:textId="77777777" w:rsidR="000A32AA" w:rsidRPr="00390755" w:rsidRDefault="000A32AA" w:rsidP="000A32AA">
      <w:pPr>
        <w:pStyle w:val="ListParagraph"/>
        <w:numPr>
          <w:ilvl w:val="0"/>
          <w:numId w:val="4"/>
        </w:numPr>
      </w:pPr>
      <w:r w:rsidRPr="00390755">
        <w:rPr>
          <w:rFonts w:eastAsia="Arial Narrow" w:cs="Arial Narrow"/>
        </w:rPr>
        <w:lastRenderedPageBreak/>
        <w:t>The ability to support a built-in Gigabit Ethernet switch for personal computer (PC) connection.</w:t>
      </w:r>
    </w:p>
    <w:p w14:paraId="4CC1AD65" w14:textId="5CE0CDA6" w:rsidR="000A32AA" w:rsidRDefault="000A32AA">
      <w:pPr>
        <w:pStyle w:val="ListParagraph"/>
        <w:numPr>
          <w:ilvl w:val="0"/>
          <w:numId w:val="4"/>
        </w:numPr>
        <w:jc w:val="left"/>
        <w:rPr>
          <w:ins w:id="212" w:author="Jeffrey Ward" w:date="2022-05-10T13:27:00Z"/>
        </w:rPr>
      </w:pPr>
      <w:r w:rsidRPr="00390755">
        <w:rPr>
          <w:rFonts w:eastAsia="Arial Narrow" w:cs="Arial Narrow"/>
        </w:rPr>
        <w:t>The ability to support up to two optional IP Phone 8800 Key Expansion Modules with up to 72 additional line/feature</w:t>
      </w:r>
      <w:ins w:id="213" w:author="Anthony Wurtele" w:date="2020-04-14T13:02:00Z">
        <w:r w:rsidR="007D616C" w:rsidRPr="00390755">
          <w:rPr>
            <w:rFonts w:eastAsia="Arial Narrow" w:cs="Arial Narrow"/>
          </w:rPr>
          <w:t xml:space="preserve"> </w:t>
        </w:r>
      </w:ins>
      <w:del w:id="214" w:author="Anthony Wurtele" w:date="2020-04-14T13:02:00Z">
        <w:r w:rsidRPr="00390755" w:rsidDel="007D616C">
          <w:rPr>
            <w:rFonts w:eastAsia="Arial Narrow" w:cs="Arial Narrow"/>
          </w:rPr>
          <w:delText xml:space="preserve"> </w:delText>
        </w:r>
      </w:del>
      <w:r w:rsidRPr="00390755">
        <w:rPr>
          <w:rFonts w:eastAsia="Arial Narrow" w:cs="Arial Narrow"/>
        </w:rPr>
        <w:t xml:space="preserve">keys. </w:t>
      </w:r>
      <w:r w:rsidRPr="00390755">
        <w:br/>
      </w:r>
    </w:p>
    <w:p w14:paraId="373E46ED" w14:textId="38780745" w:rsidR="008F3B18" w:rsidRDefault="008F3B18" w:rsidP="008F3B18">
      <w:pPr>
        <w:rPr>
          <w:ins w:id="215" w:author="Jeffrey Ward" w:date="2022-05-10T14:56:00Z"/>
        </w:rPr>
      </w:pPr>
      <w:ins w:id="216" w:author="Jeffrey Ward" w:date="2022-05-10T13:27:00Z">
        <w:r>
          <w:t>{%p endif %</w:t>
        </w:r>
      </w:ins>
      <w:ins w:id="217" w:author="Jeffrey Ward" w:date="2022-05-10T13:28:00Z">
        <w:r>
          <w:t>}</w:t>
        </w:r>
      </w:ins>
    </w:p>
    <w:p w14:paraId="6FBBA473" w14:textId="22C0217B" w:rsidR="008E4EEC" w:rsidRDefault="008E4EEC" w:rsidP="008F3B18">
      <w:pPr>
        <w:rPr>
          <w:ins w:id="218" w:author="Jeffrey Ward" w:date="2022-05-10T14:56:00Z"/>
        </w:rPr>
      </w:pPr>
    </w:p>
    <w:p w14:paraId="3FD1321E" w14:textId="0B8A78A7" w:rsidR="008E4EEC" w:rsidRPr="00390755" w:rsidRDefault="001D2A49" w:rsidP="008F3B18">
      <w:pPr>
        <w:pPrChange w:id="219" w:author="Jeffrey Ward" w:date="2022-05-10T13:27:00Z">
          <w:pPr>
            <w:pStyle w:val="ListParagraph"/>
            <w:numPr>
              <w:numId w:val="4"/>
            </w:numPr>
            <w:ind w:hanging="360"/>
          </w:pPr>
        </w:pPrChange>
      </w:pPr>
      <w:ins w:id="220" w:author="Jeffrey Ward" w:date="2022-05-10T15:05:00Z">
        <w:r w:rsidRPr="00390755">
          <w:rPr>
            <w:rFonts w:eastAsia="Calibri" w:cs="Calibri"/>
          </w:rPr>
          <w:t xml:space="preserve">{%p </w:t>
        </w:r>
        <w:proofErr w:type="gramStart"/>
        <w:r w:rsidRPr="00390755">
          <w:rPr>
            <w:rFonts w:eastAsia="Calibri" w:cs="Calibri"/>
          </w:rPr>
          <w:t xml:space="preserve">if </w:t>
        </w:r>
        <w:r>
          <w:rPr>
            <w:rFonts w:eastAsia="Calibri" w:cs="Calibri"/>
          </w:rPr>
          <w:t xml:space="preserve"> </w:t>
        </w:r>
        <w:r w:rsidRPr="00011F99">
          <w:rPr>
            <w:rFonts w:ascii="Menlo" w:hAnsi="Menlo" w:cs="Menlo"/>
            <w:color w:val="CE9178"/>
            <w:sz w:val="18"/>
            <w:szCs w:val="18"/>
          </w:rPr>
          <w:t>cisco</w:t>
        </w:r>
        <w:proofErr w:type="gramEnd"/>
        <w:r w:rsidRPr="00011F99">
          <w:rPr>
            <w:rFonts w:ascii="Menlo" w:hAnsi="Menlo" w:cs="Menlo"/>
            <w:color w:val="CE9178"/>
            <w:sz w:val="18"/>
            <w:szCs w:val="18"/>
          </w:rPr>
          <w:t>_</w:t>
        </w:r>
      </w:ins>
      <w:ins w:id="221" w:author="Jeffrey Ward" w:date="2022-05-10T15:06:00Z">
        <w:r>
          <w:rPr>
            <w:rFonts w:ascii="Menlo" w:hAnsi="Menlo" w:cs="Menlo"/>
            <w:color w:val="CE9178"/>
            <w:sz w:val="18"/>
            <w:szCs w:val="18"/>
          </w:rPr>
          <w:t>784</w:t>
        </w:r>
      </w:ins>
      <w:ins w:id="222" w:author="Jeffrey Ward" w:date="2022-05-10T15:05:00Z">
        <w:r w:rsidRPr="00011F99">
          <w:rPr>
            <w:rFonts w:ascii="Menlo" w:hAnsi="Menlo" w:cs="Menlo"/>
            <w:color w:val="CE9178"/>
            <w:sz w:val="18"/>
            <w:szCs w:val="18"/>
          </w:rPr>
          <w:t>1</w:t>
        </w:r>
        <w:r>
          <w:rPr>
            <w:rFonts w:ascii="Menlo" w:hAnsi="Menlo" w:cs="Menlo"/>
            <w:color w:val="D4D4D4"/>
            <w:sz w:val="18"/>
            <w:szCs w:val="18"/>
          </w:rPr>
          <w:t xml:space="preserve"> </w:t>
        </w:r>
        <w:r w:rsidRPr="00390755">
          <w:rPr>
            <w:rFonts w:eastAsia="Calibri" w:cs="Calibri"/>
          </w:rPr>
          <w:t>%}</w:t>
        </w:r>
      </w:ins>
    </w:p>
    <w:p w14:paraId="3D25DAA0" w14:textId="77777777" w:rsidR="000A32AA" w:rsidRPr="00390755" w:rsidRDefault="000A32AA">
      <w:pPr>
        <w:rPr>
          <w:rFonts w:eastAsia="Calibri" w:cs="Calibri"/>
        </w:rPr>
        <w:pPrChange w:id="223" w:author="Anthony Wurtele" w:date="2020-04-14T13:02:00Z">
          <w:pPr>
            <w:ind w:left="5040"/>
          </w:pPr>
        </w:pPrChange>
      </w:pPr>
      <w:r w:rsidRPr="00390755">
        <w:rPr>
          <w:noProof/>
        </w:rPr>
        <w:drawing>
          <wp:inline distT="0" distB="0" distL="0" distR="0" wp14:anchorId="62D7474C" wp14:editId="1F41069D">
            <wp:extent cx="2456815" cy="1327785"/>
            <wp:effectExtent l="0" t="0" r="635" b="5715"/>
            <wp:docPr id="1806507360" name="Picture 1639503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503999"/>
                    <pic:cNvPicPr/>
                  </pic:nvPicPr>
                  <pic:blipFill>
                    <a:blip r:embed="rId12">
                      <a:extLst>
                        <a:ext uri="{28A0092B-C50C-407E-A947-70E740481C1C}">
                          <a14:useLocalDpi xmlns:a14="http://schemas.microsoft.com/office/drawing/2010/main" val="0"/>
                        </a:ext>
                      </a:extLst>
                    </a:blip>
                    <a:stretch>
                      <a:fillRect/>
                    </a:stretch>
                  </pic:blipFill>
                  <pic:spPr>
                    <a:xfrm>
                      <a:off x="0" y="0"/>
                      <a:ext cx="2456815" cy="1327785"/>
                    </a:xfrm>
                    <a:prstGeom prst="rect">
                      <a:avLst/>
                    </a:prstGeom>
                  </pic:spPr>
                </pic:pic>
              </a:graphicData>
            </a:graphic>
          </wp:inline>
        </w:drawing>
      </w:r>
    </w:p>
    <w:p w14:paraId="70410B48" w14:textId="039EB867" w:rsidR="000A32AA" w:rsidRPr="001D2A49" w:rsidRDefault="000A32AA" w:rsidP="000A32AA">
      <w:pPr>
        <w:pStyle w:val="ListParagraph"/>
        <w:numPr>
          <w:ilvl w:val="0"/>
          <w:numId w:val="4"/>
        </w:numPr>
        <w:rPr>
          <w:ins w:id="224" w:author="Jeffrey Ward" w:date="2022-05-10T15:06:00Z"/>
          <w:rPrChange w:id="225" w:author="Jeffrey Ward" w:date="2022-05-10T15:06:00Z">
            <w:rPr>
              <w:ins w:id="226" w:author="Jeffrey Ward" w:date="2022-05-10T15:06:00Z"/>
              <w:rFonts w:eastAsia="Calibri" w:cs="Calibri"/>
            </w:rPr>
          </w:rPrChange>
        </w:rPr>
      </w:pPr>
      <w:r w:rsidRPr="00390755">
        <w:rPr>
          <w:rFonts w:eastAsia="Calibri" w:cs="Calibri"/>
          <w:b/>
        </w:rPr>
        <w:t xml:space="preserve">The </w:t>
      </w:r>
      <w:r w:rsidRPr="00390755">
        <w:rPr>
          <w:rFonts w:eastAsia="Calibri" w:cs="Calibri"/>
          <w:b/>
          <w:bCs/>
        </w:rPr>
        <w:t>Cisco IP Phone 7841</w:t>
      </w:r>
      <w:r w:rsidRPr="00390755">
        <w:rPr>
          <w:rFonts w:eastAsia="Calibri" w:cs="Calibri"/>
        </w:rPr>
        <w:t xml:space="preserve"> is ideal for common areas, </w:t>
      </w:r>
      <w:proofErr w:type="gramStart"/>
      <w:r w:rsidRPr="00390755">
        <w:rPr>
          <w:rFonts w:eastAsia="Calibri" w:cs="Calibri"/>
        </w:rPr>
        <w:t>stores</w:t>
      </w:r>
      <w:proofErr w:type="gramEnd"/>
      <w:r w:rsidRPr="00390755">
        <w:rPr>
          <w:rFonts w:eastAsia="Calibri" w:cs="Calibri"/>
        </w:rPr>
        <w:t xml:space="preserve"> and general use. The 7841 is a cost-effective, high-fidelity endpoint that combines an attractive ergonomic design with advanced IP telephony features and clear, wideband audio performance. The 7841 supports four lines (each supporting multiple call appearances) and is offered in charcoal and white. As with the 8851, the 7841 supports </w:t>
      </w:r>
      <w:proofErr w:type="spellStart"/>
      <w:r w:rsidRPr="00390755">
        <w:rPr>
          <w:rFonts w:eastAsia="Calibri" w:cs="Calibri"/>
        </w:rPr>
        <w:t>multicall</w:t>
      </w:r>
      <w:proofErr w:type="spellEnd"/>
      <w:r w:rsidRPr="00390755">
        <w:rPr>
          <w:rFonts w:eastAsia="Calibri" w:cs="Calibri"/>
        </w:rPr>
        <w:t>-per-line features and contains an integrated IEEE 10/100/1000 switch to lower installation costs and the physical footprint.</w:t>
      </w:r>
    </w:p>
    <w:p w14:paraId="21EAF63F" w14:textId="77777777" w:rsidR="001D2A49" w:rsidRDefault="001D2A49" w:rsidP="001D2A49">
      <w:pPr>
        <w:rPr>
          <w:ins w:id="227" w:author="Jeffrey Ward" w:date="2022-05-10T15:06:00Z"/>
        </w:rPr>
        <w:pPrChange w:id="228" w:author="Jeffrey Ward" w:date="2022-05-10T15:06:00Z">
          <w:pPr>
            <w:pStyle w:val="ListParagraph"/>
            <w:numPr>
              <w:numId w:val="4"/>
            </w:numPr>
            <w:ind w:hanging="360"/>
            <w:jc w:val="left"/>
          </w:pPr>
        </w:pPrChange>
      </w:pPr>
      <w:ins w:id="229" w:author="Jeffrey Ward" w:date="2022-05-10T15:06:00Z">
        <w:r>
          <w:t>{%p endif %}</w:t>
        </w:r>
      </w:ins>
    </w:p>
    <w:p w14:paraId="7B14FA24" w14:textId="7A020857" w:rsidR="001D2A49" w:rsidRDefault="001D2A49" w:rsidP="001D2A49">
      <w:pPr>
        <w:rPr>
          <w:ins w:id="230" w:author="Jeffrey Ward" w:date="2022-05-10T15:06:00Z"/>
        </w:rPr>
      </w:pPr>
    </w:p>
    <w:p w14:paraId="28FBCA0F" w14:textId="54F250F8" w:rsidR="001D2A49" w:rsidRPr="00390755" w:rsidRDefault="001D2A49" w:rsidP="001D2A49">
      <w:pPr>
        <w:rPr>
          <w:ins w:id="231" w:author="Jeffrey Ward" w:date="2022-05-10T15:06:00Z"/>
        </w:rPr>
      </w:pPr>
      <w:ins w:id="232" w:author="Jeffrey Ward" w:date="2022-05-10T15:06:00Z">
        <w:r w:rsidRPr="00390755">
          <w:rPr>
            <w:rFonts w:eastAsia="Calibri" w:cs="Calibri"/>
          </w:rPr>
          <w:t xml:space="preserve">{%p </w:t>
        </w:r>
        <w:proofErr w:type="gramStart"/>
        <w:r w:rsidRPr="00390755">
          <w:rPr>
            <w:rFonts w:eastAsia="Calibri" w:cs="Calibri"/>
          </w:rPr>
          <w:t xml:space="preserve">if </w:t>
        </w:r>
        <w:r>
          <w:rPr>
            <w:rFonts w:eastAsia="Calibri" w:cs="Calibri"/>
          </w:rPr>
          <w:t xml:space="preserve"> </w:t>
        </w:r>
        <w:r w:rsidRPr="00011F99">
          <w:rPr>
            <w:rFonts w:ascii="Menlo" w:hAnsi="Menlo" w:cs="Menlo"/>
            <w:color w:val="CE9178"/>
            <w:sz w:val="18"/>
            <w:szCs w:val="18"/>
          </w:rPr>
          <w:t>cisco</w:t>
        </w:r>
        <w:proofErr w:type="gramEnd"/>
        <w:r w:rsidRPr="00011F99">
          <w:rPr>
            <w:rFonts w:ascii="Menlo" w:hAnsi="Menlo" w:cs="Menlo"/>
            <w:color w:val="CE9178"/>
            <w:sz w:val="18"/>
            <w:szCs w:val="18"/>
          </w:rPr>
          <w:t>_</w:t>
        </w:r>
        <w:r>
          <w:rPr>
            <w:rFonts w:ascii="Menlo" w:hAnsi="Menlo" w:cs="Menlo"/>
            <w:color w:val="CE9178"/>
            <w:sz w:val="18"/>
            <w:szCs w:val="18"/>
          </w:rPr>
          <w:t>78</w:t>
        </w:r>
        <w:r>
          <w:rPr>
            <w:rFonts w:ascii="Menlo" w:hAnsi="Menlo" w:cs="Menlo"/>
            <w:color w:val="CE9178"/>
            <w:sz w:val="18"/>
            <w:szCs w:val="18"/>
          </w:rPr>
          <w:t>32</w:t>
        </w:r>
        <w:r>
          <w:rPr>
            <w:rFonts w:ascii="Menlo" w:hAnsi="Menlo" w:cs="Menlo"/>
            <w:color w:val="D4D4D4"/>
            <w:sz w:val="18"/>
            <w:szCs w:val="18"/>
          </w:rPr>
          <w:t xml:space="preserve"> </w:t>
        </w:r>
        <w:r w:rsidRPr="00390755">
          <w:rPr>
            <w:rFonts w:eastAsia="Calibri" w:cs="Calibri"/>
          </w:rPr>
          <w:t>%}</w:t>
        </w:r>
      </w:ins>
    </w:p>
    <w:p w14:paraId="3B06FBD9" w14:textId="77777777" w:rsidR="001D2A49" w:rsidRPr="00390755" w:rsidRDefault="001D2A49" w:rsidP="001D2A49">
      <w:pPr>
        <w:pPrChange w:id="233" w:author="Jeffrey Ward" w:date="2022-05-10T15:06:00Z">
          <w:pPr>
            <w:pStyle w:val="ListParagraph"/>
            <w:numPr>
              <w:numId w:val="4"/>
            </w:numPr>
            <w:ind w:hanging="360"/>
          </w:pPr>
        </w:pPrChange>
      </w:pPr>
    </w:p>
    <w:p w14:paraId="0A5ABD39" w14:textId="77777777" w:rsidR="000A32AA" w:rsidRPr="00390755" w:rsidRDefault="000A32AA">
      <w:pPr>
        <w:rPr>
          <w:rFonts w:ascii="Calibri" w:eastAsia="Calibri" w:hAnsi="Calibri" w:cs="Calibri"/>
        </w:rPr>
        <w:pPrChange w:id="234" w:author="Anthony Wurtele" w:date="2020-04-14T13:02:00Z">
          <w:pPr>
            <w:ind w:left="5760"/>
          </w:pPr>
        </w:pPrChange>
      </w:pPr>
      <w:r w:rsidRPr="00390755">
        <w:rPr>
          <w:noProof/>
        </w:rPr>
        <w:drawing>
          <wp:inline distT="0" distB="0" distL="0" distR="0" wp14:anchorId="0F52169E" wp14:editId="251096B1">
            <wp:extent cx="1732915" cy="1130300"/>
            <wp:effectExtent l="0" t="0" r="635" b="0"/>
            <wp:docPr id="239661789" name="Picture 127391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913618"/>
                    <pic:cNvPicPr/>
                  </pic:nvPicPr>
                  <pic:blipFill>
                    <a:blip r:embed="rId13">
                      <a:extLst>
                        <a:ext uri="{28A0092B-C50C-407E-A947-70E740481C1C}">
                          <a14:useLocalDpi xmlns:a14="http://schemas.microsoft.com/office/drawing/2010/main" val="0"/>
                        </a:ext>
                      </a:extLst>
                    </a:blip>
                    <a:stretch>
                      <a:fillRect/>
                    </a:stretch>
                  </pic:blipFill>
                  <pic:spPr>
                    <a:xfrm>
                      <a:off x="0" y="0"/>
                      <a:ext cx="1732915" cy="1130300"/>
                    </a:xfrm>
                    <a:prstGeom prst="rect">
                      <a:avLst/>
                    </a:prstGeom>
                  </pic:spPr>
                </pic:pic>
              </a:graphicData>
            </a:graphic>
          </wp:inline>
        </w:drawing>
      </w:r>
    </w:p>
    <w:p w14:paraId="5619F51E" w14:textId="77777777" w:rsidR="000A32AA" w:rsidRPr="00390755" w:rsidRDefault="000A32AA" w:rsidP="000A32AA"/>
    <w:p w14:paraId="3CDD6FB1" w14:textId="70FE16C7" w:rsidR="000A32AA" w:rsidRPr="00390755" w:rsidRDefault="000A32AA" w:rsidP="000A32AA">
      <w:pPr>
        <w:pStyle w:val="ListParagraph"/>
        <w:numPr>
          <w:ilvl w:val="0"/>
          <w:numId w:val="3"/>
        </w:numPr>
      </w:pPr>
      <w:r w:rsidRPr="00390755">
        <w:t xml:space="preserve">The </w:t>
      </w:r>
      <w:r w:rsidRPr="00390755">
        <w:rPr>
          <w:b/>
          <w:bCs/>
        </w:rPr>
        <w:t>Cisco IP Conference Phone 7832</w:t>
      </w:r>
      <w:r w:rsidRPr="00390755">
        <w:t xml:space="preserve"> would be </w:t>
      </w:r>
      <w:del w:id="235" w:author="Anthony Wurtele" w:date="2020-04-14T07:39:00Z">
        <w:r w:rsidRPr="00390755" w:rsidDel="003C43B1">
          <w:delText>VA ABC</w:delText>
        </w:r>
      </w:del>
      <w:ins w:id="236" w:author="Anthony Wurtele" w:date="2020-04-14T07:39:00Z">
        <w:del w:id="237" w:author="Logan Gaffney" w:date="2020-05-24T10:20:00Z">
          <w:r w:rsidR="003C43B1" w:rsidRPr="00390755" w:rsidDel="001A4240">
            <w:delText>“CUSTOMER”</w:delText>
          </w:r>
        </w:del>
      </w:ins>
      <w:ins w:id="238" w:author="Logan Gaffney" w:date="2020-05-24T10:20:00Z">
        <w:del w:id="239" w:author="Jeffrey Ward" w:date="2022-05-03T15:34:00Z">
          <w:r w:rsidR="001A4240" w:rsidRPr="00390755" w:rsidDel="00433F06">
            <w:delText>[CUSTOMER]</w:delText>
          </w:r>
        </w:del>
      </w:ins>
      <w:proofErr w:type="gramStart"/>
      <w:ins w:id="240" w:author="Jeffrey Ward" w:date="2022-05-10T08:13:00Z">
        <w:r w:rsidR="00390755" w:rsidRPr="00390755">
          <w:t>{{ customer</w:t>
        </w:r>
        <w:proofErr w:type="gramEnd"/>
        <w:r w:rsidR="00390755" w:rsidRPr="00390755">
          <w:t xml:space="preserve"> }}</w:t>
        </w:r>
      </w:ins>
      <w:r w:rsidRPr="00390755">
        <w:t xml:space="preserve"> primary conference phones. The 7832 is an easy-to-use, easy-to-manage, high-quality endpoint with a contemporary design. It delivers 360-degree room coverage to address the needs of medium to large conference rooms (i.e., up to 800 square feet).</w:t>
      </w:r>
    </w:p>
    <w:p w14:paraId="1612B371" w14:textId="77777777" w:rsidR="000A32AA" w:rsidRPr="00390755" w:rsidRDefault="000A32AA" w:rsidP="000A32AA"/>
    <w:p w14:paraId="667ABD3B" w14:textId="77777777" w:rsidR="000A32AA" w:rsidRPr="00390755" w:rsidRDefault="000A32AA" w:rsidP="000A32AA">
      <w:pPr>
        <w:rPr>
          <w:rFonts w:ascii="Calibri" w:eastAsia="Calibri" w:hAnsi="Calibri" w:cs="Calibri"/>
        </w:rPr>
      </w:pPr>
      <w:r w:rsidRPr="00390755">
        <w:t>The Cisco IP Conference Phone 7832 comes standard with unique acoustics to deliver big sound in a small package. With support for wideband audio and full-duplex communications, the 7832 delivers high-quality, crystal-clear, business-grade audio conferencing. Your employees can collaborate more efficiently with others, and your business can get things done.</w:t>
      </w:r>
      <w:r w:rsidRPr="00390755">
        <w:rPr>
          <w:rFonts w:ascii="Calibri" w:eastAsia="Calibri" w:hAnsi="Calibri" w:cs="Calibri"/>
        </w:rPr>
        <w:t xml:space="preserve"> </w:t>
      </w:r>
      <w:r w:rsidRPr="00390755">
        <w:t>The 7832 offers a sleek, modern design that fits in nicely with today’s more contemporary offices. It’s ideal for your small conference or huddle rooms, as well as for private office desks, such as those of the executives.</w:t>
      </w:r>
    </w:p>
    <w:p w14:paraId="0DBA6FB5" w14:textId="77777777" w:rsidR="000A32AA" w:rsidRPr="00390755" w:rsidRDefault="000A32AA" w:rsidP="000A32AA"/>
    <w:p w14:paraId="445C1C1D" w14:textId="77777777" w:rsidR="000A32AA" w:rsidRPr="00390755" w:rsidRDefault="000A32AA" w:rsidP="000A32AA">
      <w:pPr>
        <w:rPr>
          <w:b/>
          <w:bCs/>
          <w:color w:val="4D4C4C"/>
          <w:sz w:val="27"/>
          <w:szCs w:val="27"/>
        </w:rPr>
      </w:pPr>
      <w:r w:rsidRPr="00390755">
        <w:rPr>
          <w:b/>
          <w:bCs/>
        </w:rPr>
        <w:t>Features of the 7832</w:t>
      </w:r>
    </w:p>
    <w:p w14:paraId="1CAF6891" w14:textId="77777777" w:rsidR="000A32AA" w:rsidRPr="00390755" w:rsidRDefault="000A32AA" w:rsidP="000A32AA">
      <w:pPr>
        <w:pStyle w:val="ListParagraph"/>
        <w:numPr>
          <w:ilvl w:val="0"/>
          <w:numId w:val="2"/>
        </w:numPr>
      </w:pPr>
      <w:r w:rsidRPr="00390755">
        <w:t>360-degree room coverage for spaces up to 172 square feet (16 square meters)</w:t>
      </w:r>
    </w:p>
    <w:p w14:paraId="104B48F6" w14:textId="77777777" w:rsidR="000A32AA" w:rsidRPr="00390755" w:rsidRDefault="000A32AA" w:rsidP="000A32AA">
      <w:pPr>
        <w:pStyle w:val="ListParagraph"/>
        <w:numPr>
          <w:ilvl w:val="0"/>
          <w:numId w:val="2"/>
        </w:numPr>
      </w:pPr>
      <w:r w:rsidRPr="00390755">
        <w:t>Microphone pickup up to 7 feet (213 centimeters) from the endpoint</w:t>
      </w:r>
    </w:p>
    <w:p w14:paraId="333AC761" w14:textId="77777777" w:rsidR="000A32AA" w:rsidRPr="00390755" w:rsidRDefault="000A32AA" w:rsidP="000A32AA">
      <w:pPr>
        <w:pStyle w:val="ListParagraph"/>
        <w:numPr>
          <w:ilvl w:val="0"/>
          <w:numId w:val="2"/>
        </w:numPr>
      </w:pPr>
      <w:r w:rsidRPr="00390755">
        <w:lastRenderedPageBreak/>
        <w:t>Generous mute button to aid access from all sides of the endpoint</w:t>
      </w:r>
    </w:p>
    <w:p w14:paraId="70FFAF0C" w14:textId="77777777" w:rsidR="000A32AA" w:rsidRPr="00390755" w:rsidRDefault="000A32AA" w:rsidP="000A32AA">
      <w:pPr>
        <w:pStyle w:val="ListParagraph"/>
        <w:numPr>
          <w:ilvl w:val="0"/>
          <w:numId w:val="2"/>
        </w:numPr>
      </w:pPr>
      <w:r w:rsidRPr="00390755">
        <w:t>Raised edge to ease handling and repositioning at the table or desk</w:t>
      </w:r>
    </w:p>
    <w:p w14:paraId="794F3320" w14:textId="71018840" w:rsidR="0088197E" w:rsidRDefault="000A32AA" w:rsidP="0088197E">
      <w:pPr>
        <w:pStyle w:val="ListParagraph"/>
        <w:numPr>
          <w:ilvl w:val="0"/>
          <w:numId w:val="2"/>
        </w:numPr>
        <w:rPr>
          <w:ins w:id="241" w:author="Jeffrey Ward" w:date="2022-05-10T15:06:00Z"/>
        </w:rPr>
      </w:pPr>
      <w:r w:rsidRPr="00390755">
        <w:t>3.4-inch (8.6-cm) backlit, monochrome, pixel-based display with an antiglare bezel to make viewing and interaction easier</w:t>
      </w:r>
    </w:p>
    <w:p w14:paraId="2DDD006A" w14:textId="77777777" w:rsidR="001D2A49" w:rsidRDefault="001D2A49" w:rsidP="001D2A49">
      <w:pPr>
        <w:rPr>
          <w:ins w:id="242" w:author="Jeffrey Ward" w:date="2022-05-10T15:07:00Z"/>
        </w:rPr>
        <w:pPrChange w:id="243" w:author="Jeffrey Ward" w:date="2022-05-10T15:07:00Z">
          <w:pPr>
            <w:pStyle w:val="ListParagraph"/>
            <w:numPr>
              <w:numId w:val="2"/>
            </w:numPr>
            <w:ind w:hanging="360"/>
            <w:jc w:val="left"/>
          </w:pPr>
        </w:pPrChange>
      </w:pPr>
      <w:ins w:id="244" w:author="Jeffrey Ward" w:date="2022-05-10T15:07:00Z">
        <w:r>
          <w:t>{%p endif %}</w:t>
        </w:r>
      </w:ins>
    </w:p>
    <w:p w14:paraId="62D4E00E" w14:textId="77777777" w:rsidR="001D2A49" w:rsidRPr="00390755" w:rsidRDefault="001D2A49" w:rsidP="001D2A49">
      <w:pPr>
        <w:rPr>
          <w:ins w:id="245" w:author="Jeffrey Ward" w:date="2022-05-06T11:38:00Z"/>
        </w:rPr>
        <w:pPrChange w:id="246" w:author="Jeffrey Ward" w:date="2022-05-10T15:06:00Z">
          <w:pPr>
            <w:pStyle w:val="ListParagraph"/>
            <w:numPr>
              <w:numId w:val="2"/>
            </w:numPr>
            <w:ind w:hanging="360"/>
          </w:pPr>
        </w:pPrChange>
      </w:pPr>
    </w:p>
    <w:p w14:paraId="05524FB5" w14:textId="2F8E1883" w:rsidR="0088197E" w:rsidRPr="00390755" w:rsidRDefault="0088197E">
      <w:pPr>
        <w:rPr>
          <w:ins w:id="247" w:author="Jeffrey Ward" w:date="2022-05-06T11:38:00Z"/>
        </w:rPr>
        <w:pPrChange w:id="248" w:author="Jeffrey Ward" w:date="2022-05-06T11:38:00Z">
          <w:pPr>
            <w:pStyle w:val="ListParagraph"/>
            <w:numPr>
              <w:numId w:val="2"/>
            </w:numPr>
            <w:ind w:hanging="360"/>
          </w:pPr>
        </w:pPrChange>
      </w:pPr>
      <w:ins w:id="249" w:author="Jeffrey Ward" w:date="2022-05-06T11:38:00Z">
        <w:r w:rsidRPr="00390755">
          <w:rPr>
            <w:rFonts w:eastAsia="Calibri" w:cs="Calibri"/>
            <w:rPrChange w:id="250" w:author="Jeffrey Ward" w:date="2022-05-10T08:14:00Z">
              <w:rPr/>
            </w:rPrChange>
          </w:rPr>
          <w:t>{%p endif %}</w:t>
        </w:r>
      </w:ins>
    </w:p>
    <w:p w14:paraId="61D1FA37" w14:textId="77777777" w:rsidR="0088197E" w:rsidRPr="00390755" w:rsidRDefault="0088197E">
      <w:pPr>
        <w:pPrChange w:id="251" w:author="Jeffrey Ward" w:date="2022-05-06T11:38:00Z">
          <w:pPr>
            <w:pStyle w:val="ListParagraph"/>
            <w:numPr>
              <w:numId w:val="2"/>
            </w:numPr>
            <w:ind w:hanging="360"/>
          </w:pPr>
        </w:pPrChange>
      </w:pPr>
    </w:p>
    <w:p w14:paraId="30985F3B" w14:textId="02A4FF87" w:rsidR="000A32AA" w:rsidRPr="00390755" w:rsidRDefault="0088197E" w:rsidP="000A32AA">
      <w:pPr>
        <w:rPr>
          <w:b/>
          <w:bCs/>
        </w:rPr>
      </w:pPr>
      <w:ins w:id="252" w:author="Jeffrey Ward" w:date="2022-05-06T11:38:00Z">
        <w:r w:rsidRPr="00390755">
          <w:rPr>
            <w:b/>
            <w:bCs/>
          </w:rPr>
          <w:t>{%</w:t>
        </w:r>
      </w:ins>
      <w:ins w:id="253" w:author="Jeffrey Ward" w:date="2022-05-06T11:41:00Z">
        <w:r w:rsidRPr="00390755">
          <w:rPr>
            <w:b/>
            <w:bCs/>
          </w:rPr>
          <w:t>p</w:t>
        </w:r>
      </w:ins>
      <w:ins w:id="254" w:author="Jeffrey Ward" w:date="2022-05-06T11:38:00Z">
        <w:r w:rsidRPr="00390755">
          <w:rPr>
            <w:b/>
            <w:bCs/>
          </w:rPr>
          <w:t xml:space="preserve"> if </w:t>
        </w:r>
        <w:proofErr w:type="spellStart"/>
        <w:r w:rsidRPr="00390755">
          <w:rPr>
            <w:b/>
            <w:bCs/>
          </w:rPr>
          <w:t>cuc</w:t>
        </w:r>
      </w:ins>
      <w:proofErr w:type="spellEnd"/>
      <w:ins w:id="255" w:author="Jeffrey Ward" w:date="2022-05-06T11:39:00Z">
        <w:r w:rsidRPr="00390755">
          <w:rPr>
            <w:b/>
            <w:bCs/>
          </w:rPr>
          <w:t xml:space="preserve"> %}</w:t>
        </w:r>
      </w:ins>
    </w:p>
    <w:p w14:paraId="608A347F" w14:textId="77777777" w:rsidR="000A32AA" w:rsidRPr="00390755" w:rsidRDefault="000A32AA" w:rsidP="000A32AA">
      <w:pPr>
        <w:rPr>
          <w:b/>
        </w:rPr>
      </w:pPr>
      <w:r w:rsidRPr="00390755">
        <w:rPr>
          <w:b/>
          <w:bCs/>
        </w:rPr>
        <w:t xml:space="preserve">Cisco Unity Connection </w:t>
      </w:r>
      <w:r w:rsidRPr="00390755">
        <w:t xml:space="preserve"> </w:t>
      </w:r>
    </w:p>
    <w:p w14:paraId="310CD2B7" w14:textId="77777777" w:rsidR="000A32AA" w:rsidRPr="00390755" w:rsidRDefault="000A32AA" w:rsidP="000A32AA">
      <w:r w:rsidRPr="00390755">
        <w:t xml:space="preserve">Iron Bow proposes the Cisco Unity Connection (CUC) for voicemail. Cisco Unity Connection is a robust unified messaging and voicemail solution that provides users with flexible message access options and IT with management simplicity. Unity Connection can be integrated with Microsoft Office 365 as well as older versions of Microsoft Exchange to enable synchronization of voice messages in Unity Connection and O365 mailboxes—also known as Single Inbox—is part of a standard UCM Cloud deployment. </w:t>
      </w:r>
    </w:p>
    <w:p w14:paraId="53FC8382" w14:textId="77777777" w:rsidR="000A32AA" w:rsidRPr="00390755" w:rsidRDefault="000A32AA" w:rsidP="000A32AA"/>
    <w:p w14:paraId="194DE194" w14:textId="0A10A70F" w:rsidR="000A32AA" w:rsidRPr="00390755" w:rsidRDefault="000A32AA" w:rsidP="000A32AA">
      <w:r w:rsidRPr="00390755">
        <w:t xml:space="preserve">The proposed Cisco Unity Connection features Cisco </w:t>
      </w:r>
      <w:proofErr w:type="spellStart"/>
      <w:r w:rsidRPr="00390755">
        <w:t>SpeechView</w:t>
      </w:r>
      <w:proofErr w:type="spellEnd"/>
      <w:r w:rsidRPr="00390755">
        <w:t xml:space="preserve">, which converts voice messages to text and delivers the text version of the voice message to a user’s email inbox. This feature allows </w:t>
      </w:r>
      <w:del w:id="256" w:author="Anthony Wurtele" w:date="2020-04-14T07:39:00Z">
        <w:r w:rsidRPr="00390755" w:rsidDel="003C43B1">
          <w:delText>VA ABC</w:delText>
        </w:r>
      </w:del>
      <w:ins w:id="257" w:author="Anthony Wurtele" w:date="2020-04-14T07:39:00Z">
        <w:del w:id="258" w:author="Logan Gaffney" w:date="2020-05-24T10:20:00Z">
          <w:r w:rsidR="003C43B1" w:rsidRPr="00390755" w:rsidDel="001A4240">
            <w:delText>“CUSTOMER”</w:delText>
          </w:r>
        </w:del>
      </w:ins>
      <w:ins w:id="259" w:author="Logan Gaffney" w:date="2020-05-24T10:20:00Z">
        <w:del w:id="260" w:author="Jeffrey Ward" w:date="2022-05-03T15:34:00Z">
          <w:r w:rsidR="001A4240" w:rsidRPr="00390755" w:rsidDel="00433F06">
            <w:delText>[CUSTOMER]</w:delText>
          </w:r>
        </w:del>
      </w:ins>
      <w:proofErr w:type="gramStart"/>
      <w:ins w:id="261" w:author="Jeffrey Ward" w:date="2022-05-10T08:13:00Z">
        <w:r w:rsidR="00390755" w:rsidRPr="00390755">
          <w:t>{{ customer</w:t>
        </w:r>
        <w:proofErr w:type="gramEnd"/>
        <w:r w:rsidR="00390755" w:rsidRPr="00390755">
          <w:t xml:space="preserve"> }}</w:t>
        </w:r>
      </w:ins>
      <w:r w:rsidRPr="00390755">
        <w:t xml:space="preserve"> users to read their voice messages and take immediate action. As part of the Cisco Unity Connection unified messaging solution, the original audio version of each voice message remains available to users anywhere and anytime. </w:t>
      </w:r>
      <w:proofErr w:type="spellStart"/>
      <w:r w:rsidRPr="00390755">
        <w:t>SpeechView</w:t>
      </w:r>
      <w:proofErr w:type="spellEnd"/>
      <w:r w:rsidRPr="00390755">
        <w:t xml:space="preserve"> also transcribes and sends voice messages within minutes of being left in a user’s voice mailbox, so users do not need to learn any commands or take special action to receive text versions of their voice messages. Unity Connection has fully customizable data retention policies that can be tailored to meet any specific data retention needs. This includes the capacity to maintain voicemails for 30 days.</w:t>
      </w:r>
    </w:p>
    <w:p w14:paraId="5BD3ABF4" w14:textId="77777777" w:rsidR="000A32AA" w:rsidRPr="00390755" w:rsidRDefault="000A32AA" w:rsidP="000A32AA"/>
    <w:p w14:paraId="62788A87" w14:textId="77A6FD6E" w:rsidR="000A32AA" w:rsidRPr="00390755" w:rsidRDefault="000A32AA" w:rsidP="000A32AA">
      <w:r w:rsidRPr="00390755">
        <w:t xml:space="preserve">Unity Connection will also be used to handle </w:t>
      </w:r>
      <w:del w:id="262" w:author="Anthony Wurtele" w:date="2020-04-14T07:39:00Z">
        <w:r w:rsidRPr="00390755" w:rsidDel="003C43B1">
          <w:delText>VA ABC</w:delText>
        </w:r>
      </w:del>
      <w:ins w:id="263" w:author="Anthony Wurtele" w:date="2020-04-14T07:39:00Z">
        <w:del w:id="264" w:author="Logan Gaffney" w:date="2020-05-24T10:20:00Z">
          <w:r w:rsidR="003C43B1" w:rsidRPr="00390755" w:rsidDel="001A4240">
            <w:delText>“CUSTOMER”</w:delText>
          </w:r>
        </w:del>
      </w:ins>
      <w:ins w:id="265" w:author="Logan Gaffney" w:date="2020-05-24T10:20:00Z">
        <w:del w:id="266" w:author="Jeffrey Ward" w:date="2022-05-03T15:34:00Z">
          <w:r w:rsidR="001A4240" w:rsidRPr="00390755" w:rsidDel="00433F06">
            <w:delText>[CUSTOMER]</w:delText>
          </w:r>
        </w:del>
      </w:ins>
      <w:proofErr w:type="gramStart"/>
      <w:ins w:id="267" w:author="Jeffrey Ward" w:date="2022-05-10T08:13:00Z">
        <w:r w:rsidR="00390755" w:rsidRPr="00390755">
          <w:t>{{ customer</w:t>
        </w:r>
        <w:proofErr w:type="gramEnd"/>
        <w:r w:rsidR="00390755" w:rsidRPr="00390755">
          <w:t xml:space="preserve"> }}</w:t>
        </w:r>
      </w:ins>
      <w:r w:rsidRPr="00390755">
        <w:t xml:space="preserve"> Auto Attendants (AA).  This will allow </w:t>
      </w:r>
      <w:del w:id="268" w:author="Anthony Wurtele" w:date="2020-04-14T07:39:00Z">
        <w:r w:rsidRPr="00390755" w:rsidDel="003C43B1">
          <w:delText>VA ABC</w:delText>
        </w:r>
      </w:del>
      <w:ins w:id="269" w:author="Anthony Wurtele" w:date="2020-04-14T07:39:00Z">
        <w:del w:id="270" w:author="Logan Gaffney" w:date="2020-05-24T10:20:00Z">
          <w:r w:rsidR="003C43B1" w:rsidRPr="00390755" w:rsidDel="001A4240">
            <w:delText>“CUSTOMER”</w:delText>
          </w:r>
        </w:del>
      </w:ins>
      <w:ins w:id="271" w:author="Logan Gaffney" w:date="2020-05-24T10:20:00Z">
        <w:del w:id="272" w:author="Jeffrey Ward" w:date="2022-05-03T15:34:00Z">
          <w:r w:rsidR="001A4240" w:rsidRPr="00390755" w:rsidDel="00433F06">
            <w:delText>[CUSTOMER]</w:delText>
          </w:r>
        </w:del>
      </w:ins>
      <w:proofErr w:type="gramStart"/>
      <w:ins w:id="273" w:author="Jeffrey Ward" w:date="2022-05-10T08:13:00Z">
        <w:r w:rsidR="00390755" w:rsidRPr="00390755">
          <w:t>{{ customer</w:t>
        </w:r>
        <w:proofErr w:type="gramEnd"/>
        <w:r w:rsidR="00390755" w:rsidRPr="00390755">
          <w:t xml:space="preserve"> }}</w:t>
        </w:r>
      </w:ins>
      <w:r w:rsidRPr="00390755">
        <w:t xml:space="preserve"> to have a single point of management for all AAs and to use templates to deploy updates to AA menus.  Each </w:t>
      </w:r>
      <w:del w:id="274" w:author="Anthony Wurtele" w:date="2020-04-14T07:39:00Z">
        <w:r w:rsidRPr="00390755" w:rsidDel="003C43B1">
          <w:delText>VA ABC</w:delText>
        </w:r>
      </w:del>
      <w:ins w:id="275" w:author="Anthony Wurtele" w:date="2020-04-14T07:39:00Z">
        <w:del w:id="276" w:author="Logan Gaffney" w:date="2020-05-24T10:20:00Z">
          <w:r w:rsidR="003C43B1" w:rsidRPr="00390755" w:rsidDel="001A4240">
            <w:delText>“CUSTOMER”</w:delText>
          </w:r>
        </w:del>
      </w:ins>
      <w:ins w:id="277" w:author="Logan Gaffney" w:date="2020-05-24T10:20:00Z">
        <w:del w:id="278" w:author="Jeffrey Ward" w:date="2022-05-03T15:34:00Z">
          <w:r w:rsidR="001A4240" w:rsidRPr="00390755" w:rsidDel="00433F06">
            <w:delText>[CUSTOMER]</w:delText>
          </w:r>
        </w:del>
      </w:ins>
      <w:proofErr w:type="gramStart"/>
      <w:ins w:id="279" w:author="Jeffrey Ward" w:date="2022-05-10T08:13:00Z">
        <w:r w:rsidR="00390755" w:rsidRPr="00390755">
          <w:t>{{ customer</w:t>
        </w:r>
        <w:proofErr w:type="gramEnd"/>
        <w:r w:rsidR="00390755" w:rsidRPr="00390755">
          <w:t xml:space="preserve"> }}</w:t>
        </w:r>
      </w:ins>
      <w:r w:rsidRPr="00390755">
        <w:t xml:space="preserve"> can also have the ability to modify their locations AA as needed.  Each store/AA/location will also have a general VM box as needed and up to 5 user options in the AA call flow.</w:t>
      </w:r>
    </w:p>
    <w:p w14:paraId="420E576E" w14:textId="4582AE84" w:rsidR="0088197E" w:rsidRPr="00390755" w:rsidRDefault="0088197E" w:rsidP="0088197E">
      <w:pPr>
        <w:rPr>
          <w:ins w:id="280" w:author="Jeffrey Ward" w:date="2022-05-06T11:53:00Z"/>
          <w:rFonts w:eastAsia="Calibri" w:cs="Calibri"/>
        </w:rPr>
      </w:pPr>
      <w:ins w:id="281" w:author="Jeffrey Ward" w:date="2022-05-06T11:39:00Z">
        <w:r w:rsidRPr="00390755">
          <w:rPr>
            <w:rFonts w:eastAsia="Calibri" w:cs="Calibri"/>
          </w:rPr>
          <w:t>{%p endif %}</w:t>
        </w:r>
      </w:ins>
    </w:p>
    <w:p w14:paraId="416DE7C1" w14:textId="77777777" w:rsidR="00DB00CE" w:rsidRPr="00390755" w:rsidRDefault="00DB00CE" w:rsidP="0088197E">
      <w:pPr>
        <w:rPr>
          <w:ins w:id="282" w:author="Jeffrey Ward" w:date="2022-05-06T11:39:00Z"/>
          <w:rFonts w:eastAsia="Calibri" w:cs="Calibri"/>
        </w:rPr>
      </w:pPr>
    </w:p>
    <w:p w14:paraId="4567438B" w14:textId="23D414CB" w:rsidR="000A32AA" w:rsidRPr="00390755" w:rsidRDefault="0088197E" w:rsidP="000A32AA">
      <w:ins w:id="283" w:author="Jeffrey Ward" w:date="2022-05-06T11:39:00Z">
        <w:r w:rsidRPr="00390755">
          <w:t>{%p if imp %}</w:t>
        </w:r>
      </w:ins>
    </w:p>
    <w:p w14:paraId="259717EB" w14:textId="77777777" w:rsidR="000A32AA" w:rsidRPr="00390755" w:rsidRDefault="000A32AA" w:rsidP="000A32AA">
      <w:pPr>
        <w:rPr>
          <w:b/>
        </w:rPr>
      </w:pPr>
      <w:r w:rsidRPr="00390755">
        <w:rPr>
          <w:b/>
          <w:bCs/>
        </w:rPr>
        <w:t>Cisco IM and Presence</w:t>
      </w:r>
    </w:p>
    <w:p w14:paraId="307D65D8" w14:textId="545B9F51" w:rsidR="000A32AA" w:rsidRPr="00390755" w:rsidRDefault="000A32AA" w:rsidP="000A32AA">
      <w:r w:rsidRPr="00390755">
        <w:t xml:space="preserve">Iron Bow will stand-up Cisco IM and Presence (IMP) for </w:t>
      </w:r>
      <w:del w:id="284" w:author="Anthony Wurtele" w:date="2020-04-14T07:39:00Z">
        <w:r w:rsidRPr="00390755" w:rsidDel="003C43B1">
          <w:delText>VA ABC</w:delText>
        </w:r>
      </w:del>
      <w:ins w:id="285" w:author="Anthony Wurtele" w:date="2020-04-14T07:39:00Z">
        <w:del w:id="286" w:author="Logan Gaffney" w:date="2020-05-24T10:20:00Z">
          <w:r w:rsidR="003C43B1" w:rsidRPr="00390755" w:rsidDel="001A4240">
            <w:delText>“CUSTOMER”</w:delText>
          </w:r>
        </w:del>
      </w:ins>
      <w:ins w:id="287" w:author="Logan Gaffney" w:date="2020-05-24T10:20:00Z">
        <w:del w:id="288" w:author="Jeffrey Ward" w:date="2022-05-03T15:34:00Z">
          <w:r w:rsidR="001A4240" w:rsidRPr="00390755" w:rsidDel="00433F06">
            <w:delText>[CUSTOMER]</w:delText>
          </w:r>
        </w:del>
      </w:ins>
      <w:proofErr w:type="gramStart"/>
      <w:ins w:id="289" w:author="Jeffrey Ward" w:date="2022-05-10T08:13:00Z">
        <w:r w:rsidR="00390755" w:rsidRPr="00390755">
          <w:t>{{ customer</w:t>
        </w:r>
        <w:proofErr w:type="gramEnd"/>
        <w:r w:rsidR="00390755" w:rsidRPr="00390755">
          <w:t xml:space="preserve"> }}</w:t>
        </w:r>
      </w:ins>
      <w:r w:rsidRPr="00390755">
        <w:t xml:space="preserve"> as part of the UCM Cloud deployment. Cisco IM and Presence consists of many components that enhance the value of a Cisco Unified Communications system. The main presence component of the solution is the Cisco IM and Presence Service, which incorporates the Jabber Extensible Communications Platform and supports SIP/SIMPLE and Extensible Messaging and Presence Protocol (XMPP) for collecting information regarding a user's availability status and communications capabilities. The user's availability status indicates </w:t>
      </w:r>
      <w:proofErr w:type="gramStart"/>
      <w:r w:rsidRPr="00390755">
        <w:t>whether or not</w:t>
      </w:r>
      <w:proofErr w:type="gramEnd"/>
      <w:r w:rsidRPr="00390755">
        <w:t xml:space="preserve"> the user is actively using a particular communications device such as a phone. The user's communications capabilities indicate the types of communications that user </w:t>
      </w:r>
      <w:proofErr w:type="gramStart"/>
      <w:r w:rsidRPr="00390755">
        <w:t>is capable of using</w:t>
      </w:r>
      <w:proofErr w:type="gramEnd"/>
      <w:r w:rsidRPr="00390755">
        <w:t>, such as video conferencing, web collaboration, instant messaging, or basic audio.</w:t>
      </w:r>
    </w:p>
    <w:p w14:paraId="55B8D048" w14:textId="77777777" w:rsidR="000A32AA" w:rsidRPr="00390755" w:rsidRDefault="000A32AA" w:rsidP="000A32AA"/>
    <w:p w14:paraId="2E1B3891" w14:textId="77777777" w:rsidR="000A32AA" w:rsidRPr="00390755" w:rsidRDefault="000A32AA" w:rsidP="000A32AA">
      <w:r w:rsidRPr="00390755">
        <w:t>The aggregated user information captured by the Cisco IM and Presence Service enables Cisco Jabber, Cisco Unified Communications Manager applications, and third-party applications to increase user productivity. These applications help connect colleagues more efficiently by determining the most effective form of communication.</w:t>
      </w:r>
    </w:p>
    <w:p w14:paraId="740994B2" w14:textId="0F4D4733" w:rsidR="0088197E" w:rsidRPr="00390755" w:rsidRDefault="0088197E" w:rsidP="0088197E">
      <w:pPr>
        <w:rPr>
          <w:ins w:id="290" w:author="Jeffrey Ward" w:date="2022-05-06T11:53:00Z"/>
          <w:rFonts w:eastAsia="Calibri" w:cs="Calibri"/>
        </w:rPr>
      </w:pPr>
      <w:ins w:id="291" w:author="Jeffrey Ward" w:date="2022-05-06T11:39:00Z">
        <w:r w:rsidRPr="00390755">
          <w:rPr>
            <w:rFonts w:eastAsia="Calibri" w:cs="Calibri"/>
          </w:rPr>
          <w:t>{%p endif %}</w:t>
        </w:r>
      </w:ins>
    </w:p>
    <w:p w14:paraId="22B12541" w14:textId="77777777" w:rsidR="00DB00CE" w:rsidRPr="00390755" w:rsidRDefault="00DB00CE" w:rsidP="0088197E">
      <w:pPr>
        <w:rPr>
          <w:ins w:id="292" w:author="Jeffrey Ward" w:date="2022-05-06T11:39:00Z"/>
          <w:rFonts w:eastAsia="Calibri" w:cs="Calibri"/>
        </w:rPr>
      </w:pPr>
    </w:p>
    <w:p w14:paraId="6555E76B" w14:textId="0E9559E8" w:rsidR="000A32AA" w:rsidRPr="00390755" w:rsidRDefault="0088197E" w:rsidP="000A32AA">
      <w:ins w:id="293" w:author="Jeffrey Ward" w:date="2022-05-06T11:39:00Z">
        <w:r w:rsidRPr="00390755">
          <w:t>{%p if expressways %}</w:t>
        </w:r>
      </w:ins>
    </w:p>
    <w:p w14:paraId="2B9BDE6C" w14:textId="77777777" w:rsidR="000A32AA" w:rsidRPr="00390755" w:rsidRDefault="000A32AA" w:rsidP="000A32AA">
      <w:pPr>
        <w:rPr>
          <w:b/>
        </w:rPr>
      </w:pPr>
      <w:r w:rsidRPr="00390755">
        <w:rPr>
          <w:b/>
        </w:rPr>
        <w:t>Cisco Expressway</w:t>
      </w:r>
    </w:p>
    <w:p w14:paraId="15B093F4" w14:textId="7064FD50" w:rsidR="000A32AA" w:rsidRPr="00390755" w:rsidRDefault="000A32AA" w:rsidP="000A32AA">
      <w:r w:rsidRPr="00390755">
        <w:t xml:space="preserve">Iron Bow proposes the Cisco Expressway/Mobile and Remote Access (MRA) solution to solve the need for circuits and voice gateways at each of the 387 </w:t>
      </w:r>
      <w:del w:id="294" w:author="Anthony Wurtele" w:date="2020-04-14T07:39:00Z">
        <w:r w:rsidRPr="00390755" w:rsidDel="003C43B1">
          <w:delText>VA ABC</w:delText>
        </w:r>
      </w:del>
      <w:ins w:id="295" w:author="Anthony Wurtele" w:date="2020-04-14T07:39:00Z">
        <w:del w:id="296" w:author="Logan Gaffney" w:date="2020-05-24T10:20:00Z">
          <w:r w:rsidR="003C43B1" w:rsidRPr="00390755" w:rsidDel="001A4240">
            <w:delText>“CUSTOMER”</w:delText>
          </w:r>
        </w:del>
      </w:ins>
      <w:ins w:id="297" w:author="Logan Gaffney" w:date="2020-05-24T10:20:00Z">
        <w:del w:id="298" w:author="Jeffrey Ward" w:date="2022-05-03T15:34:00Z">
          <w:r w:rsidR="001A4240" w:rsidRPr="00390755" w:rsidDel="00433F06">
            <w:delText>[CUSTOMER]</w:delText>
          </w:r>
        </w:del>
      </w:ins>
      <w:proofErr w:type="gramStart"/>
      <w:ins w:id="299" w:author="Jeffrey Ward" w:date="2022-05-10T08:13:00Z">
        <w:r w:rsidR="00390755" w:rsidRPr="00390755">
          <w:t>{{ customer</w:t>
        </w:r>
        <w:proofErr w:type="gramEnd"/>
        <w:r w:rsidR="00390755" w:rsidRPr="00390755">
          <w:t xml:space="preserve"> }}</w:t>
        </w:r>
      </w:ins>
      <w:r w:rsidRPr="00390755">
        <w:t xml:space="preserve"> stores.  Iron Bow will deploy Cisco Expressway Control and Expressway Edge in a clustered environment in the </w:t>
      </w:r>
      <w:del w:id="300" w:author="Anthony Wurtele" w:date="2020-04-14T07:39:00Z">
        <w:r w:rsidRPr="00390755" w:rsidDel="003C43B1">
          <w:delText>VA ABC</w:delText>
        </w:r>
      </w:del>
      <w:ins w:id="301" w:author="Anthony Wurtele" w:date="2020-04-14T07:39:00Z">
        <w:del w:id="302" w:author="Logan Gaffney" w:date="2020-05-24T10:20:00Z">
          <w:r w:rsidR="003C43B1" w:rsidRPr="00390755" w:rsidDel="001A4240">
            <w:delText>“CUSTOMER”</w:delText>
          </w:r>
        </w:del>
      </w:ins>
      <w:ins w:id="303" w:author="Logan Gaffney" w:date="2020-05-24T10:20:00Z">
        <w:del w:id="304" w:author="Jeffrey Ward" w:date="2022-05-03T15:34:00Z">
          <w:r w:rsidR="001A4240" w:rsidRPr="00390755" w:rsidDel="00433F06">
            <w:delText>[CUSTOMER]</w:delText>
          </w:r>
        </w:del>
      </w:ins>
      <w:proofErr w:type="gramStart"/>
      <w:ins w:id="305" w:author="Jeffrey Ward" w:date="2022-05-10T08:13:00Z">
        <w:r w:rsidR="00390755" w:rsidRPr="00390755">
          <w:t>{{ customer</w:t>
        </w:r>
        <w:proofErr w:type="gramEnd"/>
        <w:r w:rsidR="00390755" w:rsidRPr="00390755">
          <w:t xml:space="preserve"> }}</w:t>
        </w:r>
      </w:ins>
      <w:r w:rsidRPr="00390755">
        <w:t xml:space="preserve"> Data centers.  Any MRA solution requires Expressway and Unified CM, with MRA-compatible soft clients and/or fixed endpoints. </w:t>
      </w:r>
    </w:p>
    <w:p w14:paraId="3228AC64" w14:textId="77777777" w:rsidR="000A32AA" w:rsidRPr="00390755" w:rsidRDefault="000A32AA" w:rsidP="000A32AA"/>
    <w:p w14:paraId="5D6A4D5F" w14:textId="77777777" w:rsidR="000A32AA" w:rsidRPr="00390755" w:rsidRDefault="000A32AA" w:rsidP="000A32AA">
      <w:r w:rsidRPr="00390755">
        <w:t>The solution can optionally include the IM and Presence Service and Unity Connection.  Unified CM provides call control for both mobile and on-premises endpoints. Signaling traverses, the Expressway solution between the mobile endpoint and Unified CM. Media traverses the Expressway solution and is relayed between endpoints directly. All media is encrypted between the Expressway’s and the mobile endpoint.</w:t>
      </w:r>
    </w:p>
    <w:p w14:paraId="5F4EE9CD" w14:textId="4E4E1F66" w:rsidR="0088197E" w:rsidRPr="00390755" w:rsidRDefault="0088197E" w:rsidP="0088197E">
      <w:pPr>
        <w:rPr>
          <w:ins w:id="306" w:author="Jeffrey Ward" w:date="2022-05-06T11:53:00Z"/>
          <w:rFonts w:eastAsia="Calibri" w:cs="Calibri"/>
        </w:rPr>
      </w:pPr>
      <w:ins w:id="307" w:author="Jeffrey Ward" w:date="2022-05-06T11:39:00Z">
        <w:r w:rsidRPr="00390755">
          <w:rPr>
            <w:rFonts w:eastAsia="Calibri" w:cs="Calibri"/>
          </w:rPr>
          <w:t>{%p endif %}</w:t>
        </w:r>
      </w:ins>
    </w:p>
    <w:p w14:paraId="26175E67" w14:textId="77777777" w:rsidR="00DB00CE" w:rsidRPr="00390755" w:rsidRDefault="00DB00CE" w:rsidP="0088197E">
      <w:pPr>
        <w:rPr>
          <w:ins w:id="308" w:author="Jeffrey Ward" w:date="2022-05-06T11:39:00Z"/>
          <w:rFonts w:eastAsia="Calibri" w:cs="Calibri"/>
        </w:rPr>
      </w:pPr>
    </w:p>
    <w:p w14:paraId="52271592" w14:textId="1BDC0B6D" w:rsidR="000A32AA" w:rsidRPr="00390755" w:rsidRDefault="0088197E" w:rsidP="000A32AA">
      <w:ins w:id="309" w:author="Jeffrey Ward" w:date="2022-05-06T11:40:00Z">
        <w:r w:rsidRPr="00390755">
          <w:t xml:space="preserve">{%p if </w:t>
        </w:r>
        <w:proofErr w:type="spellStart"/>
        <w:r w:rsidRPr="00390755">
          <w:t>cer</w:t>
        </w:r>
        <w:proofErr w:type="spellEnd"/>
        <w:r w:rsidRPr="00390755">
          <w:t xml:space="preserve"> %}</w:t>
        </w:r>
      </w:ins>
    </w:p>
    <w:p w14:paraId="407356A2" w14:textId="77777777" w:rsidR="000A32AA" w:rsidRPr="00390755" w:rsidRDefault="000A32AA" w:rsidP="000A32AA">
      <w:pPr>
        <w:rPr>
          <w:b/>
        </w:rPr>
      </w:pPr>
      <w:r w:rsidRPr="00390755">
        <w:rPr>
          <w:b/>
        </w:rPr>
        <w:t>Cisco Emergency Responder</w:t>
      </w:r>
    </w:p>
    <w:p w14:paraId="23CF6177" w14:textId="77777777" w:rsidR="000A32AA" w:rsidRPr="00390755" w:rsidRDefault="000A32AA" w:rsidP="000A32AA">
      <w:r w:rsidRPr="00390755">
        <w:t xml:space="preserve">Iron Bow proposes Cisco Emergency Responder (CER) for as the Enhanced 911 (E911) solution which is a part of the core UCM Cloud proposal. CER enhances the existing emergency 911 functionality offered by the UCM Cloud, assuring that it will send emergency calls to the appropriate Public Safety Answering Point (PSAP) for the caller's location, and in turn the PSAP can identify the caller's location and return the call if necessary. In addition, CER automatically </w:t>
      </w:r>
      <w:proofErr w:type="gramStart"/>
      <w:r w:rsidRPr="00390755">
        <w:t>tracks</w:t>
      </w:r>
      <w:proofErr w:type="gramEnd"/>
      <w:r w:rsidRPr="00390755">
        <w:t xml:space="preserve"> and updates equipment moves and changes. Deploying this capability helps ensure more effective compliance with legal or regulatory obligations, reducing the risk of liability related to emergency calls as a result.</w:t>
      </w:r>
    </w:p>
    <w:p w14:paraId="65DAD930" w14:textId="77777777" w:rsidR="000A32AA" w:rsidRPr="00390755" w:rsidRDefault="000A32AA" w:rsidP="000A32AA"/>
    <w:p w14:paraId="17CAE0CE" w14:textId="70A45F29" w:rsidR="000A32AA" w:rsidRPr="00390755" w:rsidRDefault="000A32AA" w:rsidP="000A32AA">
      <w:pPr>
        <w:rPr>
          <w:ins w:id="310" w:author="Jeffrey Ward" w:date="2022-05-06T11:40:00Z"/>
        </w:rPr>
      </w:pPr>
      <w:r w:rsidRPr="00390755">
        <w:t>Coupled with UCM Cloud, CER surpasses traditional private branch exchange (PBX) capabilities by introducing user or phone moves and changes at no additional cost, as well as the dynamic tracking of user and phone locations for emergency 911 safety and security purposes.</w:t>
      </w:r>
    </w:p>
    <w:p w14:paraId="18A0F69B" w14:textId="06E89368" w:rsidR="0088197E" w:rsidRPr="00390755" w:rsidRDefault="0088197E" w:rsidP="000A32AA">
      <w:pPr>
        <w:rPr>
          <w:ins w:id="311" w:author="Jeffrey Ward" w:date="2022-05-06T11:53:00Z"/>
          <w:rFonts w:eastAsia="Calibri" w:cs="Calibri"/>
        </w:rPr>
      </w:pPr>
      <w:ins w:id="312" w:author="Jeffrey Ward" w:date="2022-05-06T11:40:00Z">
        <w:r w:rsidRPr="00390755">
          <w:rPr>
            <w:rFonts w:eastAsia="Calibri" w:cs="Calibri"/>
          </w:rPr>
          <w:t>{%p endif %}</w:t>
        </w:r>
      </w:ins>
    </w:p>
    <w:p w14:paraId="236BB7FA" w14:textId="77777777" w:rsidR="00DB00CE" w:rsidRPr="00390755" w:rsidRDefault="00DB00CE" w:rsidP="000A32AA">
      <w:pPr>
        <w:rPr>
          <w:ins w:id="313" w:author="Jeffrey Ward" w:date="2022-05-06T11:43:00Z"/>
          <w:rFonts w:eastAsia="Calibri" w:cs="Calibri"/>
        </w:rPr>
      </w:pPr>
    </w:p>
    <w:p w14:paraId="72CDE7E9" w14:textId="40636852" w:rsidR="0088197E" w:rsidRPr="00390755" w:rsidRDefault="0088197E" w:rsidP="000A32AA">
      <w:pPr>
        <w:rPr>
          <w:rFonts w:eastAsia="Calibri" w:cs="Calibri"/>
          <w:rPrChange w:id="314" w:author="Jeffrey Ward" w:date="2022-05-10T08:14:00Z">
            <w:rPr/>
          </w:rPrChange>
        </w:rPr>
      </w:pPr>
      <w:ins w:id="315" w:author="Jeffrey Ward" w:date="2022-05-06T11:43:00Z">
        <w:r w:rsidRPr="00390755">
          <w:rPr>
            <w:rFonts w:eastAsia="Calibri" w:cs="Calibri"/>
          </w:rPr>
          <w:t xml:space="preserve">{%p if </w:t>
        </w:r>
        <w:proofErr w:type="spellStart"/>
        <w:r w:rsidRPr="00390755">
          <w:rPr>
            <w:rFonts w:eastAsia="Calibri" w:cs="Calibri"/>
          </w:rPr>
          <w:t>on</w:t>
        </w:r>
      </w:ins>
      <w:ins w:id="316" w:author="Jeffrey Ward" w:date="2022-05-06T11:44:00Z">
        <w:r w:rsidRPr="00390755">
          <w:rPr>
            <w:rFonts w:eastAsia="Calibri" w:cs="Calibri"/>
          </w:rPr>
          <w:t>_</w:t>
        </w:r>
      </w:ins>
      <w:ins w:id="317" w:author="Jeffrey Ward" w:date="2022-05-06T11:43:00Z">
        <w:r w:rsidRPr="00390755">
          <w:rPr>
            <w:rFonts w:eastAsia="Calibri" w:cs="Calibri"/>
          </w:rPr>
          <w:t>premise</w:t>
        </w:r>
        <w:proofErr w:type="spellEnd"/>
        <w:r w:rsidRPr="00390755">
          <w:rPr>
            <w:rFonts w:eastAsia="Calibri" w:cs="Calibri"/>
          </w:rPr>
          <w:t xml:space="preserve"> %}</w:t>
        </w:r>
      </w:ins>
    </w:p>
    <w:p w14:paraId="5D1EF48F" w14:textId="3817A41C" w:rsidR="000A32AA" w:rsidRPr="00390755" w:rsidRDefault="000A32AA" w:rsidP="000A32AA">
      <w:pPr>
        <w:pStyle w:val="para"/>
      </w:pPr>
      <w:r w:rsidRPr="00390755">
        <w:rPr>
          <w:rFonts w:ascii="Arial Narrow" w:eastAsia="Arial" w:hAnsi="Arial Narrow" w:cs="Arial"/>
          <w:b/>
          <w:bCs/>
          <w:color w:val="auto"/>
          <w:spacing w:val="1"/>
          <w:sz w:val="22"/>
        </w:rPr>
        <w:t>On-Premise Implementation</w:t>
      </w:r>
      <w:r w:rsidRPr="00390755">
        <w:t xml:space="preserve">:  </w:t>
      </w:r>
      <w:r w:rsidRPr="00390755">
        <w:rPr>
          <w:rFonts w:ascii="Arial Narrow" w:eastAsia="Arial" w:hAnsi="Arial Narrow" w:cs="Arial"/>
          <w:color w:val="auto"/>
          <w:spacing w:val="1"/>
          <w:sz w:val="22"/>
        </w:rPr>
        <w:t xml:space="preserve">The proposed solution will utilize (4) four Cisco Expressway Control and Edge, (2) two Cisco Unified Border Element (CUBE) gateways and (1) one Cisco VG310 for analog connectivity at </w:t>
      </w:r>
      <w:del w:id="318" w:author="Anthony Wurtele" w:date="2020-04-14T07:39:00Z">
        <w:r w:rsidRPr="00390755" w:rsidDel="003C43B1">
          <w:rPr>
            <w:rFonts w:ascii="Arial Narrow" w:eastAsia="Arial" w:hAnsi="Arial Narrow" w:cs="Arial"/>
            <w:color w:val="auto"/>
            <w:spacing w:val="1"/>
            <w:sz w:val="22"/>
          </w:rPr>
          <w:delText>VA ABC</w:delText>
        </w:r>
      </w:del>
      <w:ins w:id="319" w:author="Anthony Wurtele" w:date="2020-04-14T07:39:00Z">
        <w:del w:id="320" w:author="Logan Gaffney" w:date="2020-05-24T10:20:00Z">
          <w:r w:rsidR="003C43B1" w:rsidRPr="00390755" w:rsidDel="001A4240">
            <w:rPr>
              <w:rFonts w:ascii="Arial Narrow" w:eastAsia="Arial" w:hAnsi="Arial Narrow" w:cs="Arial"/>
              <w:color w:val="auto"/>
              <w:spacing w:val="1"/>
              <w:sz w:val="22"/>
            </w:rPr>
            <w:delText>“CUSTOMER”</w:delText>
          </w:r>
        </w:del>
      </w:ins>
      <w:ins w:id="321" w:author="Logan Gaffney" w:date="2020-05-24T10:20:00Z">
        <w:del w:id="322" w:author="Jeffrey Ward" w:date="2022-05-03T15:34:00Z">
          <w:r w:rsidR="001A4240" w:rsidRPr="00390755" w:rsidDel="00433F06">
            <w:rPr>
              <w:rFonts w:ascii="Arial Narrow" w:eastAsia="Arial" w:hAnsi="Arial Narrow" w:cs="Arial"/>
              <w:color w:val="auto"/>
              <w:spacing w:val="1"/>
              <w:sz w:val="22"/>
            </w:rPr>
            <w:delText>[CUSTOMER]</w:delText>
          </w:r>
        </w:del>
      </w:ins>
      <w:proofErr w:type="gramStart"/>
      <w:ins w:id="323" w:author="Jeffrey Ward" w:date="2022-05-10T08:13:00Z">
        <w:r w:rsidR="00390755" w:rsidRPr="00390755">
          <w:rPr>
            <w:rFonts w:ascii="Arial Narrow" w:eastAsia="Arial" w:hAnsi="Arial Narrow" w:cs="Arial"/>
            <w:color w:val="auto"/>
            <w:spacing w:val="1"/>
            <w:sz w:val="22"/>
          </w:rPr>
          <w:t>{{ customer</w:t>
        </w:r>
        <w:proofErr w:type="gramEnd"/>
        <w:r w:rsidR="00390755" w:rsidRPr="00390755">
          <w:rPr>
            <w:rFonts w:ascii="Arial Narrow" w:eastAsia="Arial" w:hAnsi="Arial Narrow" w:cs="Arial"/>
            <w:color w:val="auto"/>
            <w:spacing w:val="1"/>
            <w:sz w:val="22"/>
          </w:rPr>
          <w:t xml:space="preserve"> }}</w:t>
        </w:r>
      </w:ins>
      <w:r w:rsidRPr="00390755">
        <w:rPr>
          <w:rFonts w:ascii="Arial Narrow" w:eastAsia="Arial" w:hAnsi="Arial Narrow" w:cs="Arial"/>
          <w:color w:val="auto"/>
          <w:spacing w:val="1"/>
          <w:sz w:val="22"/>
        </w:rPr>
        <w:t xml:space="preserve"> HQ.</w:t>
      </w:r>
      <w:r w:rsidRPr="00390755">
        <w:t xml:space="preserve">  </w:t>
      </w:r>
      <w:r w:rsidRPr="00390755">
        <w:rPr>
          <w:rFonts w:ascii="Arial Narrow" w:eastAsia="Arial" w:hAnsi="Arial Narrow" w:cs="Arial"/>
          <w:spacing w:val="1"/>
          <w:sz w:val="22"/>
        </w:rPr>
        <w:t>The CUBE serves a critical role in linking networks and provides a seamless experience for voice and video users.  CUBE is especially suited to facilitating:</w:t>
      </w:r>
    </w:p>
    <w:p w14:paraId="0798F4DC" w14:textId="77777777" w:rsidR="000A32AA" w:rsidRPr="00390755" w:rsidRDefault="000A32AA" w:rsidP="000A32AA">
      <w:pPr>
        <w:pStyle w:val="pbulletcmt"/>
        <w:spacing w:before="0" w:beforeAutospacing="0" w:after="0" w:afterAutospacing="0"/>
        <w:ind w:left="375" w:hanging="390"/>
        <w:textAlignment w:val="baseline"/>
        <w:rPr>
          <w:rFonts w:ascii="Arial Narrow" w:eastAsia="Arial" w:hAnsi="Arial Narrow" w:cs="Arial"/>
          <w:spacing w:val="1"/>
          <w:sz w:val="22"/>
          <w:szCs w:val="22"/>
        </w:rPr>
      </w:pPr>
      <w:r w:rsidRPr="00390755">
        <w:rPr>
          <w:rFonts w:ascii="Arial Narrow" w:eastAsia="Arial" w:hAnsi="Arial Narrow" w:cs="Arial"/>
          <w:spacing w:val="1"/>
          <w:sz w:val="22"/>
          <w:szCs w:val="22"/>
        </w:rPr>
        <w:t>●     PSTN interconnect using Internet service provider SIP trunks, which allow rapid service delivery and the possibility of capacity pooling across locations.</w:t>
      </w:r>
    </w:p>
    <w:p w14:paraId="11F64669" w14:textId="77777777" w:rsidR="000A32AA" w:rsidRPr="00390755" w:rsidRDefault="000A32AA" w:rsidP="000A32AA">
      <w:pPr>
        <w:pStyle w:val="pbulletcmt"/>
        <w:spacing w:before="0" w:beforeAutospacing="0" w:after="0" w:afterAutospacing="0"/>
        <w:ind w:left="375" w:hanging="390"/>
        <w:textAlignment w:val="baseline"/>
        <w:rPr>
          <w:rFonts w:ascii="Arial Narrow" w:eastAsia="Arial" w:hAnsi="Arial Narrow" w:cs="Arial"/>
          <w:spacing w:val="1"/>
          <w:sz w:val="22"/>
          <w:szCs w:val="22"/>
        </w:rPr>
      </w:pPr>
      <w:r w:rsidRPr="00390755">
        <w:rPr>
          <w:rFonts w:ascii="Arial Narrow" w:eastAsia="Arial" w:hAnsi="Arial Narrow" w:cs="Arial"/>
          <w:spacing w:val="1"/>
          <w:sz w:val="22"/>
          <w:szCs w:val="22"/>
        </w:rPr>
        <w:lastRenderedPageBreak/>
        <w:t>●     Migration from TDM to SIP public telephony trunk services. As Cisco Integrated Services Routers (ISR) allow the concurrent use of voice gateway and CUBE features, a phased trunk migration is possible without requiring changes to the enterprise call control platform.</w:t>
      </w:r>
    </w:p>
    <w:p w14:paraId="2FF7DD3F" w14:textId="77777777" w:rsidR="000A32AA" w:rsidRPr="00390755" w:rsidRDefault="000A32AA" w:rsidP="000A32AA">
      <w:pPr>
        <w:pStyle w:val="pbulletcmt"/>
        <w:spacing w:before="0" w:beforeAutospacing="0" w:after="0" w:afterAutospacing="0"/>
        <w:ind w:left="375" w:hanging="390"/>
        <w:rPr>
          <w:rFonts w:ascii="Arial Narrow" w:eastAsia="Arial" w:hAnsi="Arial Narrow" w:cs="Arial"/>
          <w:sz w:val="22"/>
          <w:szCs w:val="22"/>
        </w:rPr>
      </w:pPr>
    </w:p>
    <w:p w14:paraId="52EF8F14" w14:textId="77777777" w:rsidR="000A32AA" w:rsidRPr="00390755" w:rsidRDefault="000A32AA" w:rsidP="000A32AA">
      <w:pPr>
        <w:pStyle w:val="pbulletcmt"/>
        <w:spacing w:before="0" w:beforeAutospacing="0" w:after="0" w:afterAutospacing="0"/>
        <w:ind w:left="375" w:hanging="390"/>
      </w:pPr>
      <w:r w:rsidRPr="00390755">
        <w:rPr>
          <w:noProof/>
        </w:rPr>
        <w:drawing>
          <wp:inline distT="0" distB="0" distL="0" distR="0" wp14:anchorId="69174BE4" wp14:editId="00728BBD">
            <wp:extent cx="4675368" cy="1105904"/>
            <wp:effectExtent l="0" t="0" r="0" b="0"/>
            <wp:docPr id="7547289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675368" cy="1105904"/>
                    </a:xfrm>
                    <a:prstGeom prst="rect">
                      <a:avLst/>
                    </a:prstGeom>
                  </pic:spPr>
                </pic:pic>
              </a:graphicData>
            </a:graphic>
          </wp:inline>
        </w:drawing>
      </w:r>
    </w:p>
    <w:p w14:paraId="4B50E043" w14:textId="3B5C3F7E" w:rsidR="000A32AA" w:rsidRPr="00390755" w:rsidRDefault="000A32AA" w:rsidP="000A32AA">
      <w:pPr>
        <w:pStyle w:val="para"/>
        <w:rPr>
          <w:rFonts w:ascii="Arial Narrow" w:eastAsia="Arial" w:hAnsi="Arial Narrow" w:cs="Arial"/>
          <w:color w:val="auto"/>
          <w:spacing w:val="1"/>
          <w:sz w:val="22"/>
        </w:rPr>
      </w:pPr>
      <w:r w:rsidRPr="00390755">
        <w:rPr>
          <w:rFonts w:ascii="Arial Narrow" w:eastAsia="Arial" w:hAnsi="Arial Narrow" w:cs="Arial"/>
          <w:color w:val="auto"/>
          <w:spacing w:val="1"/>
          <w:sz w:val="22"/>
        </w:rPr>
        <w:t xml:space="preserve">The UCM Cloud solution supports existing analog endpoints and plain old telephone service (POTS) connection </w:t>
      </w:r>
      <w:proofErr w:type="gramStart"/>
      <w:r w:rsidRPr="00390755">
        <w:rPr>
          <w:rFonts w:ascii="Arial Narrow" w:eastAsia="Arial" w:hAnsi="Arial Narrow" w:cs="Arial"/>
          <w:color w:val="auto"/>
          <w:spacing w:val="1"/>
          <w:sz w:val="22"/>
        </w:rPr>
        <w:t>through the use of</w:t>
      </w:r>
      <w:proofErr w:type="gramEnd"/>
      <w:r w:rsidRPr="00390755">
        <w:rPr>
          <w:rFonts w:ascii="Arial Narrow" w:eastAsia="Arial" w:hAnsi="Arial Narrow" w:cs="Arial"/>
          <w:color w:val="auto"/>
          <w:spacing w:val="1"/>
          <w:sz w:val="22"/>
        </w:rPr>
        <w:t xml:space="preserve"> the Cisco VG310 Analog Voice Gateways. These devices enable </w:t>
      </w:r>
      <w:del w:id="324" w:author="Anthony Wurtele" w:date="2020-04-14T07:39:00Z">
        <w:r w:rsidRPr="00390755" w:rsidDel="003C43B1">
          <w:rPr>
            <w:rFonts w:ascii="Arial Narrow" w:eastAsia="Arial" w:hAnsi="Arial Narrow" w:cs="Arial"/>
            <w:color w:val="auto"/>
            <w:spacing w:val="1"/>
            <w:sz w:val="22"/>
          </w:rPr>
          <w:delText>VA ABC</w:delText>
        </w:r>
      </w:del>
      <w:ins w:id="325" w:author="Anthony Wurtele" w:date="2020-04-14T07:39:00Z">
        <w:del w:id="326" w:author="Logan Gaffney" w:date="2020-05-24T10:20:00Z">
          <w:r w:rsidR="003C43B1" w:rsidRPr="00390755" w:rsidDel="001A4240">
            <w:rPr>
              <w:rFonts w:ascii="Arial Narrow" w:eastAsia="Arial" w:hAnsi="Arial Narrow" w:cs="Arial"/>
              <w:color w:val="auto"/>
              <w:spacing w:val="1"/>
              <w:sz w:val="22"/>
            </w:rPr>
            <w:delText>“CUSTOMER”</w:delText>
          </w:r>
        </w:del>
      </w:ins>
      <w:ins w:id="327" w:author="Logan Gaffney" w:date="2020-05-24T10:20:00Z">
        <w:del w:id="328" w:author="Jeffrey Ward" w:date="2022-05-03T15:34:00Z">
          <w:r w:rsidR="001A4240" w:rsidRPr="00390755" w:rsidDel="00433F06">
            <w:rPr>
              <w:rFonts w:ascii="Arial Narrow" w:eastAsia="Arial" w:hAnsi="Arial Narrow" w:cs="Arial"/>
              <w:color w:val="auto"/>
              <w:spacing w:val="1"/>
              <w:sz w:val="22"/>
            </w:rPr>
            <w:delText>[CUSTOMER]</w:delText>
          </w:r>
        </w:del>
      </w:ins>
      <w:proofErr w:type="gramStart"/>
      <w:ins w:id="329" w:author="Jeffrey Ward" w:date="2022-05-10T08:13:00Z">
        <w:r w:rsidR="00390755" w:rsidRPr="00390755">
          <w:rPr>
            <w:rFonts w:ascii="Arial Narrow" w:eastAsia="Arial" w:hAnsi="Arial Narrow" w:cs="Arial"/>
            <w:color w:val="auto"/>
            <w:spacing w:val="1"/>
            <w:sz w:val="22"/>
          </w:rPr>
          <w:t>{{ customer</w:t>
        </w:r>
        <w:proofErr w:type="gramEnd"/>
        <w:r w:rsidR="00390755" w:rsidRPr="00390755">
          <w:rPr>
            <w:rFonts w:ascii="Arial Narrow" w:eastAsia="Arial" w:hAnsi="Arial Narrow" w:cs="Arial"/>
            <w:color w:val="auto"/>
            <w:spacing w:val="1"/>
            <w:sz w:val="22"/>
          </w:rPr>
          <w:t xml:space="preserve"> }}</w:t>
        </w:r>
      </w:ins>
      <w:r w:rsidRPr="00390755">
        <w:rPr>
          <w:rFonts w:ascii="Arial Narrow" w:eastAsia="Arial" w:hAnsi="Arial Narrow" w:cs="Arial"/>
          <w:color w:val="auto"/>
          <w:spacing w:val="1"/>
          <w:sz w:val="22"/>
        </w:rPr>
        <w:t xml:space="preserve"> to continue using traditional analog devices while taking advantage of the productivity afforded by IP infrastructure.  This will used to support the </w:t>
      </w:r>
      <w:del w:id="330" w:author="Anthony Wurtele" w:date="2020-04-14T07:39:00Z">
        <w:r w:rsidRPr="00390755" w:rsidDel="003C43B1">
          <w:rPr>
            <w:rFonts w:ascii="Arial Narrow" w:eastAsia="Arial" w:hAnsi="Arial Narrow" w:cs="Arial"/>
            <w:color w:val="auto"/>
            <w:spacing w:val="1"/>
            <w:sz w:val="22"/>
          </w:rPr>
          <w:delText>VA ABC</w:delText>
        </w:r>
      </w:del>
      <w:ins w:id="331" w:author="Anthony Wurtele" w:date="2020-04-14T07:39:00Z">
        <w:del w:id="332" w:author="Logan Gaffney" w:date="2020-05-24T10:20:00Z">
          <w:r w:rsidR="003C43B1" w:rsidRPr="00390755" w:rsidDel="001A4240">
            <w:rPr>
              <w:rFonts w:ascii="Arial Narrow" w:eastAsia="Arial" w:hAnsi="Arial Narrow" w:cs="Arial"/>
              <w:color w:val="auto"/>
              <w:spacing w:val="1"/>
              <w:sz w:val="22"/>
            </w:rPr>
            <w:delText>“CUSTOMER”</w:delText>
          </w:r>
        </w:del>
      </w:ins>
      <w:ins w:id="333" w:author="Logan Gaffney" w:date="2020-05-24T10:20:00Z">
        <w:del w:id="334" w:author="Jeffrey Ward" w:date="2022-05-03T15:34:00Z">
          <w:r w:rsidR="001A4240" w:rsidRPr="00390755" w:rsidDel="00433F06">
            <w:rPr>
              <w:rFonts w:ascii="Arial Narrow" w:eastAsia="Arial" w:hAnsi="Arial Narrow" w:cs="Arial"/>
              <w:color w:val="auto"/>
              <w:spacing w:val="1"/>
              <w:sz w:val="22"/>
            </w:rPr>
            <w:delText>[CUSTOMER]</w:delText>
          </w:r>
        </w:del>
      </w:ins>
      <w:proofErr w:type="gramStart"/>
      <w:ins w:id="335" w:author="Jeffrey Ward" w:date="2022-05-10T08:13:00Z">
        <w:r w:rsidR="00390755" w:rsidRPr="00390755">
          <w:rPr>
            <w:rFonts w:ascii="Arial Narrow" w:eastAsia="Arial" w:hAnsi="Arial Narrow" w:cs="Arial"/>
            <w:color w:val="auto"/>
            <w:spacing w:val="1"/>
            <w:sz w:val="22"/>
          </w:rPr>
          <w:t>{{ customer</w:t>
        </w:r>
        <w:proofErr w:type="gramEnd"/>
        <w:r w:rsidR="00390755" w:rsidRPr="00390755">
          <w:rPr>
            <w:rFonts w:ascii="Arial Narrow" w:eastAsia="Arial" w:hAnsi="Arial Narrow" w:cs="Arial"/>
            <w:color w:val="auto"/>
            <w:spacing w:val="1"/>
            <w:sz w:val="22"/>
          </w:rPr>
          <w:t xml:space="preserve"> }}</w:t>
        </w:r>
      </w:ins>
      <w:r w:rsidRPr="00390755">
        <w:rPr>
          <w:rFonts w:ascii="Arial Narrow" w:eastAsia="Arial" w:hAnsi="Arial Narrow" w:cs="Arial"/>
          <w:color w:val="auto"/>
          <w:spacing w:val="1"/>
          <w:sz w:val="22"/>
        </w:rPr>
        <w:t xml:space="preserve"> HQ analog faxing requirements.</w:t>
      </w:r>
    </w:p>
    <w:p w14:paraId="78B836B0" w14:textId="77777777" w:rsidR="000A32AA" w:rsidRPr="00390755" w:rsidRDefault="000A32AA" w:rsidP="000A32AA">
      <w:pPr>
        <w:pStyle w:val="para"/>
        <w:rPr>
          <w:rFonts w:ascii="Arial Narrow" w:eastAsia="Arial" w:hAnsi="Arial Narrow" w:cs="Arial"/>
          <w:color w:val="auto"/>
          <w:spacing w:val="1"/>
          <w:sz w:val="22"/>
        </w:rPr>
      </w:pPr>
      <w:r w:rsidRPr="00390755">
        <w:rPr>
          <w:rFonts w:ascii="Arial Narrow" w:eastAsia="Arial" w:hAnsi="Arial Narrow" w:cs="Arial"/>
          <w:color w:val="auto"/>
          <w:spacing w:val="1"/>
          <w:sz w:val="22"/>
        </w:rPr>
        <w:t>The Cisco VG310 is offered in a 19-inch rack-mount chassis form with two 10/100/1000BASE-T Gigabit Ethernet ports, external compact flash memory and 24-analog Foreign Exchange Station (FXS) voice ports using one RJ-21 analog voice interface connector.</w:t>
      </w:r>
    </w:p>
    <w:p w14:paraId="4E1701A9" w14:textId="77777777" w:rsidR="000A32AA" w:rsidRPr="00390755" w:rsidRDefault="000A32AA" w:rsidP="000A32AA">
      <w:r w:rsidRPr="00390755">
        <w:rPr>
          <w:noProof/>
        </w:rPr>
        <w:drawing>
          <wp:inline distT="0" distB="0" distL="0" distR="0" wp14:anchorId="22813184" wp14:editId="28AFBBD1">
            <wp:extent cx="4572000" cy="1019175"/>
            <wp:effectExtent l="0" t="0" r="0" b="0"/>
            <wp:docPr id="1661433752" name="Picture 1287899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899819"/>
                    <pic:cNvPicPr/>
                  </pic:nvPicPr>
                  <pic:blipFill>
                    <a:blip r:embed="rId15">
                      <a:extLst>
                        <a:ext uri="{28A0092B-C50C-407E-A947-70E740481C1C}">
                          <a14:useLocalDpi xmlns:a14="http://schemas.microsoft.com/office/drawing/2010/main" val="0"/>
                        </a:ext>
                      </a:extLst>
                    </a:blip>
                    <a:stretch>
                      <a:fillRect/>
                    </a:stretch>
                  </pic:blipFill>
                  <pic:spPr>
                    <a:xfrm>
                      <a:off x="0" y="0"/>
                      <a:ext cx="4572000" cy="1019175"/>
                    </a:xfrm>
                    <a:prstGeom prst="rect">
                      <a:avLst/>
                    </a:prstGeom>
                  </pic:spPr>
                </pic:pic>
              </a:graphicData>
            </a:graphic>
          </wp:inline>
        </w:drawing>
      </w:r>
    </w:p>
    <w:p w14:paraId="711A5DAA" w14:textId="1AD68BF8" w:rsidR="0088197E" w:rsidRPr="00390755" w:rsidRDefault="0088197E" w:rsidP="0088197E">
      <w:pPr>
        <w:rPr>
          <w:ins w:id="336" w:author="Jeffrey Ward" w:date="2022-05-06T11:52:00Z"/>
          <w:rFonts w:eastAsia="Calibri" w:cs="Calibri"/>
        </w:rPr>
      </w:pPr>
      <w:ins w:id="337" w:author="Jeffrey Ward" w:date="2022-05-06T11:43:00Z">
        <w:r w:rsidRPr="00390755">
          <w:rPr>
            <w:rFonts w:eastAsia="Calibri" w:cs="Calibri"/>
          </w:rPr>
          <w:t>{%p endif %}</w:t>
        </w:r>
      </w:ins>
    </w:p>
    <w:p w14:paraId="33C46D34" w14:textId="77777777" w:rsidR="00DB00CE" w:rsidRPr="00390755" w:rsidRDefault="00DB00CE" w:rsidP="0088197E">
      <w:pPr>
        <w:rPr>
          <w:ins w:id="338" w:author="Jeffrey Ward" w:date="2022-05-06T11:43:00Z"/>
          <w:rFonts w:eastAsia="Calibri" w:cs="Calibri"/>
        </w:rPr>
      </w:pPr>
    </w:p>
    <w:p w14:paraId="63A796D2" w14:textId="4A7E7693" w:rsidR="000A32AA" w:rsidRPr="00390755" w:rsidRDefault="0088197E" w:rsidP="000A32AA">
      <w:ins w:id="339" w:author="Jeffrey Ward" w:date="2022-05-06T11:45:00Z">
        <w:r w:rsidRPr="00390755">
          <w:t xml:space="preserve">{%p if </w:t>
        </w:r>
        <w:proofErr w:type="spellStart"/>
        <w:r w:rsidRPr="00390755">
          <w:t>efax</w:t>
        </w:r>
        <w:proofErr w:type="spellEnd"/>
        <w:r w:rsidRPr="00390755">
          <w:t xml:space="preserve"> %}</w:t>
        </w:r>
      </w:ins>
    </w:p>
    <w:p w14:paraId="2F51DBBE" w14:textId="77777777" w:rsidR="000A32AA" w:rsidRPr="00390755" w:rsidRDefault="000A32AA" w:rsidP="000A32AA">
      <w:pPr>
        <w:rPr>
          <w:b/>
        </w:rPr>
      </w:pPr>
      <w:proofErr w:type="spellStart"/>
      <w:r w:rsidRPr="00390755">
        <w:rPr>
          <w:b/>
          <w:bCs/>
        </w:rPr>
        <w:t>eFaxing</w:t>
      </w:r>
      <w:proofErr w:type="spellEnd"/>
    </w:p>
    <w:p w14:paraId="02F1FF18" w14:textId="61E50423" w:rsidR="00DB00CE" w:rsidRPr="00390755" w:rsidRDefault="000A32AA" w:rsidP="000A32AA">
      <w:pPr>
        <w:rPr>
          <w:ins w:id="340" w:author="Jeffrey Ward" w:date="2022-05-06T11:56:00Z"/>
        </w:rPr>
      </w:pPr>
      <w:r w:rsidRPr="00390755">
        <w:t xml:space="preserve">To replace the analog fax machines at each of the remote </w:t>
      </w:r>
      <w:del w:id="341" w:author="Anthony Wurtele" w:date="2020-04-14T07:39:00Z">
        <w:r w:rsidRPr="00390755" w:rsidDel="003C43B1">
          <w:delText>VA ABC</w:delText>
        </w:r>
      </w:del>
      <w:ins w:id="342" w:author="Anthony Wurtele" w:date="2020-04-14T07:39:00Z">
        <w:del w:id="343" w:author="Logan Gaffney" w:date="2020-05-24T10:20:00Z">
          <w:r w:rsidR="003C43B1" w:rsidRPr="00390755" w:rsidDel="001A4240">
            <w:delText>“CUSTOMER”</w:delText>
          </w:r>
        </w:del>
      </w:ins>
      <w:ins w:id="344" w:author="Logan Gaffney" w:date="2020-05-24T10:20:00Z">
        <w:del w:id="345" w:author="Jeffrey Ward" w:date="2022-05-03T15:34:00Z">
          <w:r w:rsidR="001A4240" w:rsidRPr="00390755" w:rsidDel="00433F06">
            <w:delText>[CUSTOMER]</w:delText>
          </w:r>
        </w:del>
      </w:ins>
      <w:ins w:id="346" w:author="Jeffrey Ward" w:date="2022-05-10T08:13:00Z">
        <w:r w:rsidR="00390755" w:rsidRPr="00390755">
          <w:t>{{ customer }}</w:t>
        </w:r>
      </w:ins>
      <w:r w:rsidRPr="00390755">
        <w:t xml:space="preserve"> 378 stores and 8 regional offices, Iron Bow proposes </w:t>
      </w:r>
      <w:del w:id="347" w:author="Jeffrey Ward" w:date="2022-05-06T11:47:00Z">
        <w:r w:rsidRPr="00390755" w:rsidDel="00E22B4A">
          <w:delText>Imagicle StoneFax</w:delText>
        </w:r>
      </w:del>
      <w:ins w:id="348" w:author="Jeffrey Ward" w:date="2022-05-06T11:47:00Z">
        <w:r w:rsidR="00E22B4A" w:rsidRPr="00390755">
          <w:t xml:space="preserve">{{ </w:t>
        </w:r>
        <w:proofErr w:type="spellStart"/>
        <w:r w:rsidR="00E22B4A" w:rsidRPr="00390755">
          <w:t>efax</w:t>
        </w:r>
      </w:ins>
      <w:ins w:id="349" w:author="Jeffrey Ward" w:date="2022-05-06T11:51:00Z">
        <w:r w:rsidR="007B658B" w:rsidRPr="00390755">
          <w:t>_</w:t>
        </w:r>
      </w:ins>
      <w:ins w:id="350" w:author="Jeffrey Ward" w:date="2022-05-06T11:47:00Z">
        <w:r w:rsidR="00E22B4A" w:rsidRPr="00390755">
          <w:t>partner</w:t>
        </w:r>
        <w:proofErr w:type="spellEnd"/>
        <w:r w:rsidR="00E22B4A" w:rsidRPr="00390755">
          <w:t xml:space="preserve"> }}</w:t>
        </w:r>
      </w:ins>
      <w:r w:rsidRPr="00390755">
        <w:t xml:space="preserve"> IP Fax Server, a completely software-based IP fax server that virtualizes fax management, making it fast, easy, and safe to send and receive faxes at work. </w:t>
      </w:r>
      <w:proofErr w:type="gramStart"/>
      <w:ins w:id="351" w:author="Jeffrey Ward" w:date="2022-05-06T11:47:00Z">
        <w:r w:rsidR="00E22B4A" w:rsidRPr="00390755">
          <w:t xml:space="preserve">{{ </w:t>
        </w:r>
        <w:proofErr w:type="spellStart"/>
        <w:r w:rsidR="00E22B4A" w:rsidRPr="00390755">
          <w:t>efax</w:t>
        </w:r>
      </w:ins>
      <w:proofErr w:type="gramEnd"/>
      <w:ins w:id="352" w:author="Jeffrey Ward" w:date="2022-05-06T11:51:00Z">
        <w:r w:rsidR="007B658B" w:rsidRPr="00390755">
          <w:t>_</w:t>
        </w:r>
      </w:ins>
      <w:ins w:id="353" w:author="Jeffrey Ward" w:date="2022-05-06T11:47:00Z">
        <w:r w:rsidR="00E22B4A" w:rsidRPr="00390755">
          <w:t>partner</w:t>
        </w:r>
        <w:proofErr w:type="spellEnd"/>
        <w:r w:rsidR="00E22B4A" w:rsidRPr="00390755">
          <w:t xml:space="preserve"> }} </w:t>
        </w:r>
      </w:ins>
      <w:del w:id="354" w:author="Jeffrey Ward" w:date="2022-05-06T11:47:00Z">
        <w:r w:rsidRPr="00390755" w:rsidDel="00E22B4A">
          <w:delText xml:space="preserve">The Imagicle StoneFax </w:delText>
        </w:r>
      </w:del>
      <w:r w:rsidRPr="00390755">
        <w:t xml:space="preserve">product delivers faxes directly to each user’s desk via e-mail, web, multifunction printers; in Cisco Jabber; and in mobility, on smartphones and tablets. </w:t>
      </w:r>
    </w:p>
    <w:p w14:paraId="19BA0C19" w14:textId="5975CEA3" w:rsidR="00DB00CE" w:rsidRPr="00390755" w:rsidRDefault="00DB00CE">
      <w:pPr>
        <w:spacing w:line="270" w:lineRule="atLeast"/>
        <w:rPr>
          <w:ins w:id="355" w:author="Jeffrey Ward" w:date="2022-05-06T11:56:00Z"/>
          <w:rFonts w:ascii="Menlo" w:hAnsi="Menlo" w:cs="Menlo"/>
          <w:color w:val="D4D4D4"/>
          <w:sz w:val="18"/>
          <w:szCs w:val="18"/>
          <w:rPrChange w:id="356" w:author="Jeffrey Ward" w:date="2022-05-10T08:14:00Z">
            <w:rPr>
              <w:ins w:id="357" w:author="Jeffrey Ward" w:date="2022-05-06T11:56:00Z"/>
            </w:rPr>
          </w:rPrChange>
        </w:rPr>
        <w:pPrChange w:id="358" w:author="Jeffrey Ward" w:date="2022-05-06T11:59:00Z">
          <w:pPr/>
        </w:pPrChange>
      </w:pPr>
      <w:ins w:id="359" w:author="Jeffrey Ward" w:date="2022-05-06T11:56:00Z">
        <w:r w:rsidRPr="00390755">
          <w:t xml:space="preserve">{% if </w:t>
        </w:r>
        <w:proofErr w:type="spellStart"/>
        <w:r w:rsidRPr="00390755">
          <w:t>efax_partner</w:t>
        </w:r>
        <w:proofErr w:type="spellEnd"/>
        <w:r w:rsidRPr="00390755">
          <w:t xml:space="preserve"> == </w:t>
        </w:r>
      </w:ins>
      <w:ins w:id="360" w:author="Jeffrey Ward" w:date="2022-05-06T11:57:00Z">
        <w:r w:rsidRPr="00390755">
          <w:t>“</w:t>
        </w:r>
        <w:proofErr w:type="spellStart"/>
        <w:r w:rsidRPr="00390755">
          <w:rPr>
            <w:rFonts w:ascii="Menlo" w:hAnsi="Menlo" w:cs="Menlo"/>
            <w:color w:val="6A9955"/>
            <w:sz w:val="18"/>
            <w:szCs w:val="18"/>
          </w:rPr>
          <w:t>StoneFax</w:t>
        </w:r>
      </w:ins>
      <w:proofErr w:type="spellEnd"/>
      <w:ins w:id="361" w:author="Jeffrey Ward" w:date="2022-05-06T11:58:00Z">
        <w:r w:rsidRPr="00390755">
          <w:rPr>
            <w:rFonts w:ascii="Menlo" w:hAnsi="Menlo" w:cs="Menlo"/>
            <w:color w:val="6A9955"/>
            <w:sz w:val="18"/>
            <w:szCs w:val="18"/>
          </w:rPr>
          <w:t>”</w:t>
        </w:r>
      </w:ins>
      <w:ins w:id="362" w:author="Jeffrey Ward" w:date="2022-05-06T11:57:00Z">
        <w:r w:rsidRPr="00390755">
          <w:rPr>
            <w:rFonts w:ascii="Menlo" w:hAnsi="Menlo" w:cs="Menlo"/>
            <w:color w:val="6A9955"/>
            <w:sz w:val="18"/>
            <w:szCs w:val="18"/>
          </w:rPr>
          <w:t xml:space="preserve"> %}</w:t>
        </w:r>
      </w:ins>
    </w:p>
    <w:p w14:paraId="7267DF9D" w14:textId="72C9219C" w:rsidR="000A32AA" w:rsidRPr="00390755" w:rsidRDefault="000A32AA" w:rsidP="000A32AA">
      <w:pPr>
        <w:rPr>
          <w:ins w:id="363" w:author="Jeffrey Ward" w:date="2022-05-06T11:58:00Z"/>
        </w:rPr>
      </w:pPr>
      <w:r w:rsidRPr="00390755">
        <w:t xml:space="preserve">Cisco has chosen </w:t>
      </w:r>
      <w:proofErr w:type="gramStart"/>
      <w:ins w:id="364" w:author="Jeffrey Ward" w:date="2022-05-06T11:59:00Z">
        <w:r w:rsidR="00D3179B" w:rsidRPr="00390755">
          <w:t xml:space="preserve">{{ </w:t>
        </w:r>
        <w:proofErr w:type="spellStart"/>
        <w:r w:rsidR="00D3179B" w:rsidRPr="00390755">
          <w:t>efax</w:t>
        </w:r>
        <w:proofErr w:type="gramEnd"/>
        <w:r w:rsidR="00D3179B" w:rsidRPr="00390755">
          <w:t>_partner</w:t>
        </w:r>
        <w:proofErr w:type="spellEnd"/>
        <w:r w:rsidR="00D3179B" w:rsidRPr="00390755">
          <w:t xml:space="preserve"> }} </w:t>
        </w:r>
      </w:ins>
      <w:del w:id="365" w:author="Jeffrey Ward" w:date="2022-05-06T11:59:00Z">
        <w:r w:rsidRPr="00390755" w:rsidDel="00D3179B">
          <w:delText>StoneFax</w:delText>
        </w:r>
      </w:del>
      <w:r w:rsidRPr="00390755">
        <w:t xml:space="preserve"> as its official fax server solution worldwide, and, since February 2012, it is available for purchase directly from the Cisco Global Price List (GPL) in its Solutions+ program.</w:t>
      </w:r>
    </w:p>
    <w:p w14:paraId="5203E7A1" w14:textId="2494DFC6" w:rsidR="00DB00CE" w:rsidRPr="00390755" w:rsidRDefault="00356783" w:rsidP="000A32AA">
      <w:ins w:id="366" w:author="Jeffrey Ward" w:date="2022-05-06T11:58:00Z">
        <w:r w:rsidRPr="00390755">
          <w:t>{% endif %}</w:t>
        </w:r>
      </w:ins>
    </w:p>
    <w:p w14:paraId="5A2941D5" w14:textId="77777777" w:rsidR="0088197E" w:rsidRPr="00390755" w:rsidRDefault="0088197E" w:rsidP="0088197E">
      <w:pPr>
        <w:rPr>
          <w:ins w:id="367" w:author="Jeffrey Ward" w:date="2022-05-06T11:45:00Z"/>
          <w:rFonts w:eastAsia="Calibri" w:cs="Calibri"/>
        </w:rPr>
      </w:pPr>
      <w:ins w:id="368" w:author="Jeffrey Ward" w:date="2022-05-06T11:45:00Z">
        <w:r w:rsidRPr="00390755">
          <w:rPr>
            <w:rFonts w:eastAsia="Calibri" w:cs="Calibri"/>
          </w:rPr>
          <w:t>{%p endif %}</w:t>
        </w:r>
      </w:ins>
    </w:p>
    <w:p w14:paraId="15FA70D7" w14:textId="1B586D60" w:rsidR="000A32AA" w:rsidRPr="00390755" w:rsidRDefault="000A32AA" w:rsidP="000A32AA">
      <w:pPr>
        <w:rPr>
          <w:ins w:id="369" w:author="Jeffrey Ward" w:date="2022-05-06T11:59:00Z"/>
        </w:rPr>
      </w:pPr>
    </w:p>
    <w:p w14:paraId="2A68B3B3" w14:textId="58AC45B4" w:rsidR="00D3179B" w:rsidRPr="00390755" w:rsidRDefault="00D3179B" w:rsidP="000A32AA">
      <w:ins w:id="370" w:author="Jeffrey Ward" w:date="2022-05-06T11:59:00Z">
        <w:r w:rsidRPr="00390755">
          <w:t>{</w:t>
        </w:r>
      </w:ins>
      <w:ins w:id="371" w:author="Jeffrey Ward" w:date="2022-05-06T12:00:00Z">
        <w:r w:rsidRPr="00390755">
          <w:t xml:space="preserve">%p if </w:t>
        </w:r>
        <w:proofErr w:type="spellStart"/>
        <w:r w:rsidRPr="00390755">
          <w:t>call_recording</w:t>
        </w:r>
        <w:proofErr w:type="spellEnd"/>
        <w:r w:rsidRPr="00390755">
          <w:t xml:space="preserve"> %}</w:t>
        </w:r>
      </w:ins>
    </w:p>
    <w:p w14:paraId="43C7A3AC" w14:textId="77777777" w:rsidR="000A32AA" w:rsidRPr="00390755" w:rsidRDefault="000A32AA" w:rsidP="000A32AA">
      <w:pPr>
        <w:rPr>
          <w:b/>
          <w:bCs/>
        </w:rPr>
      </w:pPr>
      <w:r w:rsidRPr="00390755">
        <w:rPr>
          <w:b/>
          <w:bCs/>
        </w:rPr>
        <w:t>Call Recording</w:t>
      </w:r>
    </w:p>
    <w:p w14:paraId="5CDEE6D5" w14:textId="77777777" w:rsidR="000A32AA" w:rsidRPr="00390755" w:rsidRDefault="000A32AA" w:rsidP="000A32AA">
      <w:r w:rsidRPr="00390755">
        <w:t xml:space="preserve">Iron Bow proposes the </w:t>
      </w:r>
      <w:proofErr w:type="spellStart"/>
      <w:r w:rsidRPr="00390755">
        <w:t>Imagicle</w:t>
      </w:r>
      <w:proofErr w:type="spellEnd"/>
      <w:r w:rsidRPr="00390755">
        <w:t xml:space="preserve"> Call Recording application for a centralized solution for call recording (audio recording) for Cisco UC platforms. It's easy to use, reliable, </w:t>
      </w:r>
      <w:proofErr w:type="gramStart"/>
      <w:r w:rsidRPr="00390755">
        <w:t>flexible</w:t>
      </w:r>
      <w:proofErr w:type="gramEnd"/>
      <w:r w:rsidRPr="00390755">
        <w:t xml:space="preserve"> and dedicated to any company that needs to record calls either for critical services with legal requirements, for operator training or just to keep track of important calls. It offers two recording modes: Always On, where every single call is automatically recorded with no user intervention, </w:t>
      </w:r>
      <w:r w:rsidRPr="00390755">
        <w:lastRenderedPageBreak/>
        <w:t xml:space="preserve">and On Demand, for only those conversations that need to be recorded. </w:t>
      </w:r>
      <w:proofErr w:type="spellStart"/>
      <w:r w:rsidRPr="00390755">
        <w:t>Imagicle</w:t>
      </w:r>
      <w:proofErr w:type="spellEnd"/>
      <w:r w:rsidRPr="00390755">
        <w:t xml:space="preserve"> Call Recording can be integrated with Cisco platforms in three ways, making it perfect for e-cloud hosted environments as well.</w:t>
      </w:r>
    </w:p>
    <w:p w14:paraId="6E4A620D" w14:textId="77777777" w:rsidR="000A32AA" w:rsidRPr="00390755" w:rsidRDefault="000A32AA" w:rsidP="000A32AA"/>
    <w:p w14:paraId="36A08369" w14:textId="547B7A71" w:rsidR="000A32AA" w:rsidRPr="00390755" w:rsidRDefault="000A32AA" w:rsidP="000A32AA">
      <w:pPr>
        <w:rPr>
          <w:ins w:id="372" w:author="Jeffrey Ward" w:date="2022-05-06T12:00:00Z"/>
        </w:rPr>
      </w:pPr>
      <w:proofErr w:type="spellStart"/>
      <w:r w:rsidRPr="00390755">
        <w:t>Imagicle</w:t>
      </w:r>
      <w:proofErr w:type="spellEnd"/>
      <w:r w:rsidRPr="00390755">
        <w:t xml:space="preserve"> Call Recording is a client/server application and an </w:t>
      </w:r>
      <w:proofErr w:type="spellStart"/>
      <w:r w:rsidRPr="00390755">
        <w:t>Imagicle</w:t>
      </w:r>
      <w:proofErr w:type="spellEnd"/>
      <w:r w:rsidRPr="00390755">
        <w:t xml:space="preserve"> Application Suite add-on. It can co-reside on the same physical/virtual server as Application Suite with which it shares the user database, with external source synch and authentication capabilities (Cisco UCM, LDAP, Active Directory), for ease of administration.</w:t>
      </w:r>
      <w:r w:rsidRPr="00390755">
        <w:br/>
        <w:t xml:space="preserve">Thanks to the modern recording technologies used (requires no sniffer or network apparatus to capture traffic), it can be used both </w:t>
      </w:r>
      <w:proofErr w:type="gramStart"/>
      <w:r w:rsidRPr="00390755">
        <w:t>on-premise</w:t>
      </w:r>
      <w:proofErr w:type="gramEnd"/>
      <w:r w:rsidRPr="00390755">
        <w:t xml:space="preserve"> and in e-Cloud hosted environments. Simple licensing based on the number of simultaneous recording channels, regardless of the number of telephones/agents you want to record.</w:t>
      </w:r>
    </w:p>
    <w:p w14:paraId="2015351E" w14:textId="2B730252" w:rsidR="00D3179B" w:rsidRPr="00390755" w:rsidRDefault="00D3179B" w:rsidP="000A32AA">
      <w:ins w:id="373" w:author="Jeffrey Ward" w:date="2022-05-06T12:00:00Z">
        <w:r w:rsidRPr="00390755">
          <w:t>{%p endif %}</w:t>
        </w:r>
      </w:ins>
    </w:p>
    <w:p w14:paraId="2C078E63" w14:textId="5E3DBD28" w:rsidR="00A564FB" w:rsidRPr="00390755" w:rsidRDefault="00A564FB"/>
    <w:p w14:paraId="018E9215" w14:textId="5586EE58" w:rsidR="0088299B" w:rsidRPr="00390755" w:rsidRDefault="0088299B"/>
    <w:p w14:paraId="34728115" w14:textId="540FB70E" w:rsidR="0088299B" w:rsidRPr="00390755" w:rsidDel="00D70009" w:rsidRDefault="0088299B">
      <w:pPr>
        <w:rPr>
          <w:del w:id="374" w:author="Jeffrey Ward" w:date="2022-05-06T12:05:00Z"/>
        </w:rPr>
      </w:pPr>
    </w:p>
    <w:p w14:paraId="7C070F5C" w14:textId="77777777" w:rsidR="0088299B" w:rsidRPr="00390755" w:rsidRDefault="0088299B" w:rsidP="0088299B">
      <w:pPr>
        <w:pStyle w:val="Heading2"/>
      </w:pPr>
      <w:bookmarkStart w:id="375" w:name="_Toc37135046"/>
      <w:r w:rsidRPr="00390755">
        <w:t>Core Datacenter UCM Cloud Build Tasks</w:t>
      </w:r>
      <w:bookmarkEnd w:id="375"/>
    </w:p>
    <w:p w14:paraId="35E52BFE" w14:textId="77777777" w:rsidR="0088299B" w:rsidRPr="00390755" w:rsidRDefault="0088299B" w:rsidP="0088299B">
      <w:r w:rsidRPr="00390755">
        <w:t>At a high level, the implementation will include the following:</w:t>
      </w:r>
    </w:p>
    <w:p w14:paraId="33D57495" w14:textId="77777777" w:rsidR="0088299B" w:rsidRPr="00390755" w:rsidRDefault="0088299B" w:rsidP="0088299B">
      <w:pPr>
        <w:rPr>
          <w:b/>
        </w:rPr>
      </w:pPr>
    </w:p>
    <w:p w14:paraId="1EE652A5" w14:textId="77777777" w:rsidR="0088299B" w:rsidRPr="00390755" w:rsidRDefault="0088299B" w:rsidP="0088299B">
      <w:r w:rsidRPr="00390755">
        <w:rPr>
          <w:b/>
        </w:rPr>
        <w:t xml:space="preserve">Networking Infrastructure: </w:t>
      </w:r>
      <w:r w:rsidRPr="00390755">
        <w:t>Cisco will install and provision UCM Cloud networking infrastructure. The following tasks will be performed at the Cisco datacenters:</w:t>
      </w:r>
    </w:p>
    <w:p w14:paraId="04FD479B" w14:textId="77777777" w:rsidR="0088299B" w:rsidRPr="00390755" w:rsidRDefault="0088299B" w:rsidP="0088299B">
      <w:pPr>
        <w:pStyle w:val="ListParagraph"/>
        <w:numPr>
          <w:ilvl w:val="0"/>
          <w:numId w:val="8"/>
        </w:numPr>
        <w:autoSpaceDE w:val="0"/>
        <w:autoSpaceDN w:val="0"/>
      </w:pPr>
      <w:r w:rsidRPr="00390755">
        <w:t xml:space="preserve">Provision and configure network for UCM Cloud </w:t>
      </w:r>
    </w:p>
    <w:p w14:paraId="03B0B99D" w14:textId="77777777" w:rsidR="0088299B" w:rsidRPr="00390755" w:rsidRDefault="0088299B" w:rsidP="0088299B">
      <w:pPr>
        <w:pStyle w:val="ListParagraph"/>
        <w:numPr>
          <w:ilvl w:val="0"/>
          <w:numId w:val="8"/>
        </w:numPr>
        <w:autoSpaceDE w:val="0"/>
        <w:autoSpaceDN w:val="0"/>
      </w:pPr>
      <w:r w:rsidRPr="00390755">
        <w:t>Enable Virtual Route Forwarding (VRF) to Iron Bow</w:t>
      </w:r>
    </w:p>
    <w:p w14:paraId="2DCD6745" w14:textId="66F50B1F" w:rsidR="0088299B" w:rsidRPr="00390755" w:rsidRDefault="0088299B" w:rsidP="0088299B">
      <w:pPr>
        <w:pStyle w:val="ListParagraph"/>
        <w:numPr>
          <w:ilvl w:val="0"/>
          <w:numId w:val="8"/>
        </w:numPr>
        <w:autoSpaceDE w:val="0"/>
        <w:autoSpaceDN w:val="0"/>
        <w:rPr>
          <w:ins w:id="376" w:author="Jeffrey Ward" w:date="2022-05-06T12:06:00Z"/>
        </w:rPr>
      </w:pPr>
      <w:r w:rsidRPr="00390755">
        <w:t>Propagate VRF information to both Dallas/San Jose datacenters and UCM Cloud</w:t>
      </w:r>
    </w:p>
    <w:p w14:paraId="61B89FE4" w14:textId="77777777" w:rsidR="00D70009" w:rsidRPr="00390755" w:rsidRDefault="00D70009">
      <w:pPr>
        <w:autoSpaceDE w:val="0"/>
        <w:autoSpaceDN w:val="0"/>
        <w:rPr>
          <w:ins w:id="377" w:author="Jeffrey Ward" w:date="2022-05-06T12:06:00Z"/>
        </w:rPr>
        <w:pPrChange w:id="378" w:author="Jeffrey Ward" w:date="2022-05-06T12:06:00Z">
          <w:pPr>
            <w:pStyle w:val="ListParagraph"/>
            <w:numPr>
              <w:numId w:val="8"/>
            </w:numPr>
            <w:autoSpaceDE w:val="0"/>
            <w:autoSpaceDN w:val="0"/>
            <w:ind w:hanging="360"/>
          </w:pPr>
        </w:pPrChange>
      </w:pPr>
    </w:p>
    <w:p w14:paraId="72B048B4" w14:textId="010A592E" w:rsidR="00D70009" w:rsidRPr="00390755" w:rsidDel="00D70009" w:rsidRDefault="00D70009" w:rsidP="00D70009">
      <w:pPr>
        <w:autoSpaceDE w:val="0"/>
        <w:autoSpaceDN w:val="0"/>
        <w:rPr>
          <w:del w:id="379" w:author="Jeffrey Ward" w:date="2022-05-06T12:06:00Z"/>
          <w:b/>
        </w:rPr>
      </w:pPr>
      <w:ins w:id="380" w:author="Jeffrey Ward" w:date="2022-05-06T12:06:00Z">
        <w:r w:rsidRPr="00390755">
          <w:t xml:space="preserve">{%p if </w:t>
        </w:r>
        <w:proofErr w:type="spellStart"/>
        <w:r w:rsidRPr="00390755">
          <w:t>ucm</w:t>
        </w:r>
        <w:proofErr w:type="spellEnd"/>
        <w:r w:rsidRPr="00390755">
          <w:t xml:space="preserve"> %}</w:t>
        </w:r>
      </w:ins>
    </w:p>
    <w:p w14:paraId="050BDBCF" w14:textId="77777777" w:rsidR="00D70009" w:rsidRPr="00390755" w:rsidRDefault="00D70009">
      <w:pPr>
        <w:autoSpaceDE w:val="0"/>
        <w:autoSpaceDN w:val="0"/>
        <w:rPr>
          <w:ins w:id="381" w:author="Jeffrey Ward" w:date="2022-05-06T12:06:00Z"/>
        </w:rPr>
        <w:pPrChange w:id="382" w:author="Jeffrey Ward" w:date="2022-05-06T12:06:00Z">
          <w:pPr>
            <w:pStyle w:val="ListParagraph"/>
            <w:numPr>
              <w:numId w:val="8"/>
            </w:numPr>
            <w:autoSpaceDE w:val="0"/>
            <w:autoSpaceDN w:val="0"/>
            <w:ind w:hanging="360"/>
          </w:pPr>
        </w:pPrChange>
      </w:pPr>
    </w:p>
    <w:p w14:paraId="3BFF947D" w14:textId="77777777" w:rsidR="0088299B" w:rsidRPr="00390755" w:rsidRDefault="0088299B">
      <w:pPr>
        <w:autoSpaceDE w:val="0"/>
        <w:autoSpaceDN w:val="0"/>
        <w:pPrChange w:id="383" w:author="Jeffrey Ward" w:date="2022-05-06T12:06:00Z">
          <w:pPr>
            <w:spacing w:before="120"/>
          </w:pPr>
        </w:pPrChange>
      </w:pPr>
      <w:r w:rsidRPr="00390755">
        <w:rPr>
          <w:b/>
        </w:rPr>
        <w:t xml:space="preserve">Unified Communications Manager (UCM): </w:t>
      </w:r>
      <w:r w:rsidRPr="00390755">
        <w:t>Cisco will install and provision UCM Cloud Unified Communications Manager servers. The following tasks will be performed at the Cisco datacenters:</w:t>
      </w:r>
    </w:p>
    <w:p w14:paraId="56F051C1" w14:textId="7D375D5E" w:rsidR="0088299B" w:rsidRPr="00390755" w:rsidDel="000B44BA" w:rsidRDefault="0088299B" w:rsidP="0088299B">
      <w:pPr>
        <w:pStyle w:val="ListParagraph"/>
        <w:numPr>
          <w:ilvl w:val="0"/>
          <w:numId w:val="9"/>
        </w:numPr>
        <w:autoSpaceDE w:val="0"/>
        <w:autoSpaceDN w:val="0"/>
        <w:rPr>
          <w:del w:id="384" w:author="Logan Gaffney" w:date="2020-05-24T10:38:00Z"/>
        </w:rPr>
      </w:pPr>
      <w:del w:id="385" w:author="Logan Gaffney" w:date="2020-05-24T10:38:00Z">
        <w:r w:rsidRPr="00390755" w:rsidDel="000B44BA">
          <w:delText>Rack, stack, cable redundant UCS Servers</w:delText>
        </w:r>
      </w:del>
    </w:p>
    <w:p w14:paraId="5C7D4ADA" w14:textId="77777777" w:rsidR="0088299B" w:rsidRPr="00390755" w:rsidRDefault="0088299B" w:rsidP="0088299B">
      <w:pPr>
        <w:pStyle w:val="ListParagraph"/>
        <w:numPr>
          <w:ilvl w:val="0"/>
          <w:numId w:val="9"/>
        </w:numPr>
        <w:autoSpaceDE w:val="0"/>
        <w:autoSpaceDN w:val="0"/>
      </w:pPr>
      <w:r w:rsidRPr="00390755">
        <w:t xml:space="preserve">Install and configure VMware </w:t>
      </w:r>
      <w:proofErr w:type="spellStart"/>
      <w:r w:rsidRPr="00390755">
        <w:t>ESXi</w:t>
      </w:r>
      <w:proofErr w:type="spellEnd"/>
    </w:p>
    <w:p w14:paraId="4DAD830F" w14:textId="77777777" w:rsidR="0088299B" w:rsidRPr="00390755" w:rsidRDefault="0088299B" w:rsidP="0088299B">
      <w:pPr>
        <w:pStyle w:val="ListParagraph"/>
        <w:numPr>
          <w:ilvl w:val="0"/>
          <w:numId w:val="9"/>
        </w:numPr>
        <w:autoSpaceDE w:val="0"/>
        <w:autoSpaceDN w:val="0"/>
      </w:pPr>
      <w:r w:rsidRPr="00390755">
        <w:t xml:space="preserve">Install Cisco Unified Communications Manager OVA templates </w:t>
      </w:r>
    </w:p>
    <w:p w14:paraId="1489A594" w14:textId="77777777" w:rsidR="0088299B" w:rsidRPr="00390755" w:rsidRDefault="0088299B" w:rsidP="0088299B">
      <w:pPr>
        <w:pStyle w:val="ListParagraph"/>
        <w:numPr>
          <w:ilvl w:val="0"/>
          <w:numId w:val="9"/>
        </w:numPr>
        <w:autoSpaceDE w:val="0"/>
        <w:autoSpaceDN w:val="0"/>
      </w:pPr>
      <w:r w:rsidRPr="00390755">
        <w:t>Set sizing parameters from design meeting</w:t>
      </w:r>
    </w:p>
    <w:p w14:paraId="7FA1CB0B" w14:textId="77777777" w:rsidR="0088299B" w:rsidRPr="00390755" w:rsidRDefault="0088299B" w:rsidP="0088299B">
      <w:pPr>
        <w:pStyle w:val="ListParagraph"/>
        <w:numPr>
          <w:ilvl w:val="0"/>
          <w:numId w:val="9"/>
        </w:numPr>
        <w:autoSpaceDE w:val="0"/>
        <w:autoSpaceDN w:val="0"/>
      </w:pPr>
      <w:r w:rsidRPr="00390755">
        <w:t>Configure IP addressing information</w:t>
      </w:r>
    </w:p>
    <w:p w14:paraId="7CF7729B" w14:textId="4FB995A3" w:rsidR="0088299B" w:rsidRPr="00390755" w:rsidRDefault="0088299B" w:rsidP="0088299B">
      <w:pPr>
        <w:pStyle w:val="ListParagraph"/>
        <w:numPr>
          <w:ilvl w:val="0"/>
          <w:numId w:val="9"/>
        </w:numPr>
        <w:autoSpaceDE w:val="0"/>
        <w:autoSpaceDN w:val="0"/>
        <w:rPr>
          <w:ins w:id="386" w:author="Jeffrey Ward" w:date="2022-05-06T12:06:00Z"/>
        </w:rPr>
      </w:pPr>
      <w:r w:rsidRPr="00390755">
        <w:t>Verify access to web management interface</w:t>
      </w:r>
    </w:p>
    <w:p w14:paraId="699E3902" w14:textId="77777777" w:rsidR="00D70009" w:rsidRPr="00390755" w:rsidRDefault="00D70009">
      <w:pPr>
        <w:rPr>
          <w:ins w:id="387" w:author="Jeffrey Ward" w:date="2022-05-06T12:06:00Z"/>
        </w:rPr>
        <w:pPrChange w:id="388" w:author="Jeffrey Ward" w:date="2022-05-06T12:06:00Z">
          <w:pPr>
            <w:pStyle w:val="ListParagraph"/>
            <w:numPr>
              <w:numId w:val="9"/>
            </w:numPr>
            <w:ind w:hanging="360"/>
          </w:pPr>
        </w:pPrChange>
      </w:pPr>
      <w:ins w:id="389" w:author="Jeffrey Ward" w:date="2022-05-06T12:06:00Z">
        <w:r w:rsidRPr="00390755">
          <w:t>{%p endif %}</w:t>
        </w:r>
      </w:ins>
    </w:p>
    <w:p w14:paraId="1DAE64C2" w14:textId="36D6DFEE" w:rsidR="00D70009" w:rsidRPr="00390755" w:rsidRDefault="00D70009" w:rsidP="00D70009">
      <w:pPr>
        <w:autoSpaceDE w:val="0"/>
        <w:autoSpaceDN w:val="0"/>
        <w:rPr>
          <w:ins w:id="390" w:author="Jeffrey Ward" w:date="2022-05-06T12:06:00Z"/>
        </w:rPr>
      </w:pPr>
    </w:p>
    <w:p w14:paraId="6C599070" w14:textId="07D8FECF" w:rsidR="00D70009" w:rsidRPr="00390755" w:rsidRDefault="00D70009">
      <w:pPr>
        <w:autoSpaceDE w:val="0"/>
        <w:autoSpaceDN w:val="0"/>
        <w:pPrChange w:id="391" w:author="Jeffrey Ward" w:date="2022-05-06T12:06:00Z">
          <w:pPr>
            <w:pStyle w:val="ListParagraph"/>
            <w:numPr>
              <w:numId w:val="9"/>
            </w:numPr>
            <w:autoSpaceDE w:val="0"/>
            <w:autoSpaceDN w:val="0"/>
            <w:ind w:hanging="360"/>
          </w:pPr>
        </w:pPrChange>
      </w:pPr>
      <w:ins w:id="392" w:author="Jeffrey Ward" w:date="2022-05-06T12:07:00Z">
        <w:r w:rsidRPr="00390755">
          <w:t xml:space="preserve">{%p if </w:t>
        </w:r>
        <w:proofErr w:type="spellStart"/>
        <w:r w:rsidRPr="00390755">
          <w:t>cuc</w:t>
        </w:r>
        <w:proofErr w:type="spellEnd"/>
        <w:r w:rsidRPr="00390755">
          <w:t xml:space="preserve"> %}</w:t>
        </w:r>
      </w:ins>
    </w:p>
    <w:p w14:paraId="3BF4B033" w14:textId="77777777" w:rsidR="0088299B" w:rsidRPr="00390755" w:rsidRDefault="0088299B" w:rsidP="0088299B">
      <w:pPr>
        <w:spacing w:before="120"/>
      </w:pPr>
      <w:r w:rsidRPr="00390755">
        <w:rPr>
          <w:b/>
        </w:rPr>
        <w:t xml:space="preserve">Unity Connection (CUC): </w:t>
      </w:r>
      <w:r w:rsidRPr="00390755">
        <w:t>Cisco will install and provision UCM Cloud Unity Connection servers. The following tasks will be performed at the Cisco datacenters:</w:t>
      </w:r>
    </w:p>
    <w:p w14:paraId="3518732A" w14:textId="7568E394" w:rsidR="0088299B" w:rsidRPr="00390755" w:rsidDel="009C4BCC" w:rsidRDefault="0088299B" w:rsidP="0088299B">
      <w:pPr>
        <w:pStyle w:val="ListParagraph"/>
        <w:numPr>
          <w:ilvl w:val="0"/>
          <w:numId w:val="10"/>
        </w:numPr>
        <w:autoSpaceDE w:val="0"/>
        <w:autoSpaceDN w:val="0"/>
        <w:rPr>
          <w:del w:id="393" w:author="Logan Gaffney" w:date="2020-05-24T10:38:00Z"/>
        </w:rPr>
      </w:pPr>
      <w:del w:id="394" w:author="Logan Gaffney" w:date="2020-05-24T10:38:00Z">
        <w:r w:rsidRPr="00390755" w:rsidDel="009C4BCC">
          <w:delText>Rack, stack, cable redundant UCS Servers</w:delText>
        </w:r>
      </w:del>
    </w:p>
    <w:p w14:paraId="0606D58C" w14:textId="77777777" w:rsidR="0088299B" w:rsidRPr="00390755" w:rsidRDefault="0088299B" w:rsidP="0088299B">
      <w:pPr>
        <w:pStyle w:val="ListParagraph"/>
        <w:numPr>
          <w:ilvl w:val="0"/>
          <w:numId w:val="10"/>
        </w:numPr>
        <w:autoSpaceDE w:val="0"/>
        <w:autoSpaceDN w:val="0"/>
      </w:pPr>
      <w:r w:rsidRPr="00390755">
        <w:t xml:space="preserve">Install and configure VMware </w:t>
      </w:r>
      <w:proofErr w:type="spellStart"/>
      <w:r w:rsidRPr="00390755">
        <w:t>ESXi</w:t>
      </w:r>
      <w:proofErr w:type="spellEnd"/>
    </w:p>
    <w:p w14:paraId="4F3B13AE" w14:textId="77777777" w:rsidR="0088299B" w:rsidRPr="00390755" w:rsidRDefault="0088299B" w:rsidP="0088299B">
      <w:pPr>
        <w:pStyle w:val="ListParagraph"/>
        <w:numPr>
          <w:ilvl w:val="0"/>
          <w:numId w:val="10"/>
        </w:numPr>
        <w:autoSpaceDE w:val="0"/>
        <w:autoSpaceDN w:val="0"/>
      </w:pPr>
      <w:r w:rsidRPr="00390755">
        <w:t xml:space="preserve">Install Cisco Unity Connection OVA templates </w:t>
      </w:r>
    </w:p>
    <w:p w14:paraId="286EE06A" w14:textId="77777777" w:rsidR="0088299B" w:rsidRPr="00390755" w:rsidRDefault="0088299B" w:rsidP="0088299B">
      <w:pPr>
        <w:pStyle w:val="ListParagraph"/>
        <w:numPr>
          <w:ilvl w:val="0"/>
          <w:numId w:val="10"/>
        </w:numPr>
        <w:autoSpaceDE w:val="0"/>
        <w:autoSpaceDN w:val="0"/>
      </w:pPr>
      <w:r w:rsidRPr="00390755">
        <w:t>Set sizing parameters from design meeting</w:t>
      </w:r>
    </w:p>
    <w:p w14:paraId="40A4130E" w14:textId="77777777" w:rsidR="0088299B" w:rsidRPr="00390755" w:rsidRDefault="0088299B" w:rsidP="0088299B">
      <w:pPr>
        <w:pStyle w:val="ListParagraph"/>
        <w:numPr>
          <w:ilvl w:val="0"/>
          <w:numId w:val="10"/>
        </w:numPr>
        <w:autoSpaceDE w:val="0"/>
        <w:autoSpaceDN w:val="0"/>
      </w:pPr>
      <w:r w:rsidRPr="00390755">
        <w:t>Configure IP addressing information</w:t>
      </w:r>
    </w:p>
    <w:p w14:paraId="717BE40A" w14:textId="75A47A88" w:rsidR="0088299B" w:rsidRPr="00390755" w:rsidRDefault="0088299B" w:rsidP="0088299B">
      <w:pPr>
        <w:pStyle w:val="ListParagraph"/>
        <w:numPr>
          <w:ilvl w:val="0"/>
          <w:numId w:val="10"/>
        </w:numPr>
        <w:autoSpaceDE w:val="0"/>
        <w:autoSpaceDN w:val="0"/>
        <w:rPr>
          <w:ins w:id="395" w:author="Jeffrey Ward" w:date="2022-05-06T12:07:00Z"/>
        </w:rPr>
      </w:pPr>
      <w:r w:rsidRPr="00390755">
        <w:t xml:space="preserve">Verify access to web management interface </w:t>
      </w:r>
    </w:p>
    <w:p w14:paraId="0B0E2F3B" w14:textId="77777777" w:rsidR="00D70009" w:rsidRPr="00390755" w:rsidRDefault="00D70009">
      <w:pPr>
        <w:rPr>
          <w:ins w:id="396" w:author="Jeffrey Ward" w:date="2022-05-06T12:07:00Z"/>
        </w:rPr>
        <w:pPrChange w:id="397" w:author="Jeffrey Ward" w:date="2022-05-06T12:07:00Z">
          <w:pPr>
            <w:pStyle w:val="ListParagraph"/>
            <w:numPr>
              <w:numId w:val="10"/>
            </w:numPr>
            <w:ind w:hanging="360"/>
          </w:pPr>
        </w:pPrChange>
      </w:pPr>
      <w:ins w:id="398" w:author="Jeffrey Ward" w:date="2022-05-06T12:07:00Z">
        <w:r w:rsidRPr="00390755">
          <w:t>{%p endif %}</w:t>
        </w:r>
      </w:ins>
    </w:p>
    <w:p w14:paraId="41FDB209" w14:textId="26E4B9BA" w:rsidR="00D70009" w:rsidRPr="00390755" w:rsidRDefault="00D70009" w:rsidP="00D70009">
      <w:pPr>
        <w:autoSpaceDE w:val="0"/>
        <w:autoSpaceDN w:val="0"/>
        <w:rPr>
          <w:ins w:id="399" w:author="Jeffrey Ward" w:date="2022-05-06T12:07:00Z"/>
        </w:rPr>
      </w:pPr>
    </w:p>
    <w:p w14:paraId="2FB5D310" w14:textId="53AE257B" w:rsidR="00D70009" w:rsidRPr="00390755" w:rsidRDefault="00D70009">
      <w:pPr>
        <w:autoSpaceDE w:val="0"/>
        <w:autoSpaceDN w:val="0"/>
        <w:pPrChange w:id="400" w:author="Jeffrey Ward" w:date="2022-05-06T12:07:00Z">
          <w:pPr>
            <w:pStyle w:val="ListParagraph"/>
            <w:numPr>
              <w:numId w:val="10"/>
            </w:numPr>
            <w:autoSpaceDE w:val="0"/>
            <w:autoSpaceDN w:val="0"/>
            <w:ind w:hanging="360"/>
          </w:pPr>
        </w:pPrChange>
      </w:pPr>
      <w:ins w:id="401" w:author="Jeffrey Ward" w:date="2022-05-06T12:07:00Z">
        <w:r w:rsidRPr="00390755">
          <w:lastRenderedPageBreak/>
          <w:t xml:space="preserve">{%p if </w:t>
        </w:r>
        <w:proofErr w:type="spellStart"/>
        <w:r w:rsidRPr="00390755">
          <w:t>cer</w:t>
        </w:r>
        <w:proofErr w:type="spellEnd"/>
        <w:r w:rsidRPr="00390755">
          <w:t xml:space="preserve"> %}</w:t>
        </w:r>
      </w:ins>
    </w:p>
    <w:p w14:paraId="38E83950" w14:textId="77777777" w:rsidR="0088299B" w:rsidRPr="00390755" w:rsidRDefault="0088299B" w:rsidP="0088299B">
      <w:pPr>
        <w:spacing w:before="120"/>
      </w:pPr>
      <w:r w:rsidRPr="00390755">
        <w:rPr>
          <w:b/>
        </w:rPr>
        <w:t xml:space="preserve">Emergency Responder (CER): </w:t>
      </w:r>
      <w:r w:rsidRPr="00390755">
        <w:t>Cisco will install and provision UCM Cloud Emergency Responder. The following tasks will be performed at the Cisco datacenters:</w:t>
      </w:r>
    </w:p>
    <w:p w14:paraId="3FEB7845" w14:textId="292E8B93" w:rsidR="0088299B" w:rsidRPr="00390755" w:rsidDel="009C4BCC" w:rsidRDefault="0088299B" w:rsidP="0088299B">
      <w:pPr>
        <w:pStyle w:val="ListParagraph"/>
        <w:numPr>
          <w:ilvl w:val="0"/>
          <w:numId w:val="11"/>
        </w:numPr>
        <w:autoSpaceDE w:val="0"/>
        <w:autoSpaceDN w:val="0"/>
        <w:rPr>
          <w:del w:id="402" w:author="Logan Gaffney" w:date="2020-05-24T10:38:00Z"/>
        </w:rPr>
      </w:pPr>
      <w:del w:id="403" w:author="Logan Gaffney" w:date="2020-05-24T10:38:00Z">
        <w:r w:rsidRPr="00390755" w:rsidDel="009C4BCC">
          <w:delText>Rack, stack, cable redundant UCS Servers</w:delText>
        </w:r>
      </w:del>
    </w:p>
    <w:p w14:paraId="4771D079" w14:textId="77777777" w:rsidR="0088299B" w:rsidRPr="00390755" w:rsidRDefault="0088299B" w:rsidP="0088299B">
      <w:pPr>
        <w:pStyle w:val="ListParagraph"/>
        <w:numPr>
          <w:ilvl w:val="0"/>
          <w:numId w:val="11"/>
        </w:numPr>
        <w:autoSpaceDE w:val="0"/>
        <w:autoSpaceDN w:val="0"/>
      </w:pPr>
      <w:r w:rsidRPr="00390755">
        <w:t xml:space="preserve">Install and configure VMware </w:t>
      </w:r>
      <w:proofErr w:type="spellStart"/>
      <w:r w:rsidRPr="00390755">
        <w:t>ESXi</w:t>
      </w:r>
      <w:proofErr w:type="spellEnd"/>
    </w:p>
    <w:p w14:paraId="745790E3" w14:textId="77777777" w:rsidR="0088299B" w:rsidRPr="00390755" w:rsidRDefault="0088299B" w:rsidP="0088299B">
      <w:pPr>
        <w:pStyle w:val="ListParagraph"/>
        <w:numPr>
          <w:ilvl w:val="0"/>
          <w:numId w:val="11"/>
        </w:numPr>
        <w:autoSpaceDE w:val="0"/>
        <w:autoSpaceDN w:val="0"/>
      </w:pPr>
      <w:r w:rsidRPr="00390755">
        <w:t xml:space="preserve">Install Cisco Emergency Responder OVA templates </w:t>
      </w:r>
    </w:p>
    <w:p w14:paraId="5E5E59FC" w14:textId="139B53F9" w:rsidR="0088299B" w:rsidRPr="00390755" w:rsidRDefault="0088299B" w:rsidP="0088299B">
      <w:pPr>
        <w:pStyle w:val="ListParagraph"/>
        <w:numPr>
          <w:ilvl w:val="0"/>
          <w:numId w:val="11"/>
        </w:numPr>
        <w:rPr>
          <w:ins w:id="404" w:author="Logan Gaffney" w:date="2020-05-24T10:38:00Z"/>
        </w:rPr>
      </w:pPr>
      <w:r w:rsidRPr="00390755">
        <w:t>Configure CER Integration with CUCM</w:t>
      </w:r>
    </w:p>
    <w:p w14:paraId="79375277" w14:textId="77777777" w:rsidR="00D70009" w:rsidRPr="00390755" w:rsidRDefault="00D70009">
      <w:pPr>
        <w:rPr>
          <w:ins w:id="405" w:author="Jeffrey Ward" w:date="2022-05-06T12:07:00Z"/>
        </w:rPr>
        <w:pPrChange w:id="406" w:author="Jeffrey Ward" w:date="2022-05-06T12:07:00Z">
          <w:pPr>
            <w:pStyle w:val="ListParagraph"/>
            <w:numPr>
              <w:numId w:val="11"/>
            </w:numPr>
            <w:ind w:hanging="360"/>
          </w:pPr>
        </w:pPrChange>
      </w:pPr>
      <w:ins w:id="407" w:author="Jeffrey Ward" w:date="2022-05-06T12:07:00Z">
        <w:r w:rsidRPr="00390755">
          <w:t>{%p endif %}</w:t>
        </w:r>
      </w:ins>
    </w:p>
    <w:p w14:paraId="42D74898" w14:textId="77777777" w:rsidR="00D70009" w:rsidRPr="00390755" w:rsidRDefault="00D70009" w:rsidP="000D78F3">
      <w:pPr>
        <w:rPr>
          <w:ins w:id="408" w:author="Logan Gaffney" w:date="2020-05-24T10:38:00Z"/>
        </w:rPr>
      </w:pPr>
    </w:p>
    <w:p w14:paraId="05334468" w14:textId="30394D37" w:rsidR="000138AA" w:rsidRDefault="000138AA" w:rsidP="000D78F3">
      <w:pPr>
        <w:spacing w:before="120"/>
        <w:rPr>
          <w:ins w:id="409" w:author="Jeffrey Ward" w:date="2022-05-10T09:53:00Z"/>
          <w:b/>
          <w:u w:val="single"/>
        </w:rPr>
      </w:pPr>
      <w:ins w:id="410" w:author="Jeffrey Ward" w:date="2022-05-10T09:53:00Z">
        <w:r>
          <w:rPr>
            <w:b/>
            <w:u w:val="single"/>
          </w:rPr>
          <w:t xml:space="preserve">{%p if not </w:t>
        </w:r>
      </w:ins>
      <w:proofErr w:type="spellStart"/>
      <w:ins w:id="411" w:author="Jeffrey Ward" w:date="2022-05-10T09:54:00Z">
        <w:r w:rsidRPr="000138AA">
          <w:rPr>
            <w:b/>
            <w:u w:val="single"/>
          </w:rPr>
          <w:t>on_premise</w:t>
        </w:r>
        <w:proofErr w:type="spellEnd"/>
        <w:r>
          <w:rPr>
            <w:b/>
            <w:u w:val="single"/>
          </w:rPr>
          <w:t xml:space="preserve"> %}</w:t>
        </w:r>
      </w:ins>
    </w:p>
    <w:p w14:paraId="45D296DE" w14:textId="0853781A" w:rsidR="000D78F3" w:rsidRPr="00390755" w:rsidRDefault="000D78F3" w:rsidP="000D78F3">
      <w:pPr>
        <w:spacing w:before="120"/>
        <w:rPr>
          <w:ins w:id="412" w:author="Logan Gaffney" w:date="2020-05-24T10:39:00Z"/>
          <w:b/>
          <w:u w:val="single"/>
        </w:rPr>
      </w:pPr>
      <w:ins w:id="413" w:author="Logan Gaffney" w:date="2020-05-24T10:39:00Z">
        <w:r w:rsidRPr="00390755">
          <w:rPr>
            <w:b/>
            <w:u w:val="single"/>
          </w:rPr>
          <w:t>Expressway – (IF IN CLOUD)</w:t>
        </w:r>
      </w:ins>
    </w:p>
    <w:p w14:paraId="3AF2AA20" w14:textId="77777777" w:rsidR="000D78F3" w:rsidRPr="00390755" w:rsidRDefault="000D78F3" w:rsidP="000D78F3">
      <w:pPr>
        <w:rPr>
          <w:ins w:id="414" w:author="Logan Gaffney" w:date="2020-05-24T10:39:00Z"/>
        </w:rPr>
      </w:pPr>
      <w:ins w:id="415" w:author="Logan Gaffney" w:date="2020-05-24T10:39:00Z">
        <w:r w:rsidRPr="00390755">
          <w:t>Cisco will install and provision UCM Cloud Expressway C and Expressway E servers. The following tasks will be performed at the Cisco datacenters:</w:t>
        </w:r>
      </w:ins>
    </w:p>
    <w:p w14:paraId="542BFC1E" w14:textId="77777777" w:rsidR="000D78F3" w:rsidRPr="00390755" w:rsidRDefault="000D78F3" w:rsidP="000D78F3">
      <w:pPr>
        <w:pStyle w:val="ListParagraph"/>
        <w:numPr>
          <w:ilvl w:val="0"/>
          <w:numId w:val="12"/>
        </w:numPr>
        <w:autoSpaceDE w:val="0"/>
        <w:autoSpaceDN w:val="0"/>
        <w:rPr>
          <w:ins w:id="416" w:author="Logan Gaffney" w:date="2020-05-24T10:39:00Z"/>
        </w:rPr>
      </w:pPr>
      <w:ins w:id="417" w:author="Logan Gaffney" w:date="2020-05-24T10:39:00Z">
        <w:r w:rsidRPr="00390755">
          <w:t xml:space="preserve">Install and configure VMware </w:t>
        </w:r>
        <w:proofErr w:type="spellStart"/>
        <w:r w:rsidRPr="00390755">
          <w:t>ESXi</w:t>
        </w:r>
        <w:proofErr w:type="spellEnd"/>
      </w:ins>
    </w:p>
    <w:p w14:paraId="3673F6F2" w14:textId="77777777" w:rsidR="000D78F3" w:rsidRPr="00390755" w:rsidRDefault="000D78F3" w:rsidP="000D78F3">
      <w:pPr>
        <w:pStyle w:val="ListParagraph"/>
        <w:numPr>
          <w:ilvl w:val="0"/>
          <w:numId w:val="12"/>
        </w:numPr>
        <w:autoSpaceDE w:val="0"/>
        <w:autoSpaceDN w:val="0"/>
        <w:rPr>
          <w:ins w:id="418" w:author="Logan Gaffney" w:date="2020-05-24T10:39:00Z"/>
        </w:rPr>
      </w:pPr>
      <w:ins w:id="419" w:author="Logan Gaffney" w:date="2020-05-24T10:39:00Z">
        <w:r w:rsidRPr="00390755">
          <w:t xml:space="preserve">Install Cisco </w:t>
        </w:r>
        <w:del w:id="420" w:author="Logan Gaffney" w:date="2020-05-15T09:42:00Z">
          <w:r w:rsidRPr="00390755">
            <w:delText>Unified Communications Manager</w:delText>
          </w:r>
        </w:del>
        <w:r w:rsidRPr="00390755">
          <w:t xml:space="preserve">Expressway OVA templates </w:t>
        </w:r>
      </w:ins>
    </w:p>
    <w:p w14:paraId="19D578E9" w14:textId="77777777" w:rsidR="000D78F3" w:rsidRPr="00390755" w:rsidRDefault="000D78F3" w:rsidP="000D78F3">
      <w:pPr>
        <w:pStyle w:val="ListParagraph"/>
        <w:numPr>
          <w:ilvl w:val="0"/>
          <w:numId w:val="12"/>
        </w:numPr>
        <w:autoSpaceDE w:val="0"/>
        <w:autoSpaceDN w:val="0"/>
        <w:rPr>
          <w:ins w:id="421" w:author="Logan Gaffney" w:date="2020-05-24T10:39:00Z"/>
        </w:rPr>
      </w:pPr>
      <w:ins w:id="422" w:author="Logan Gaffney" w:date="2020-05-24T10:39:00Z">
        <w:r w:rsidRPr="00390755">
          <w:t>Set sizing parameters from design meeting</w:t>
        </w:r>
      </w:ins>
    </w:p>
    <w:p w14:paraId="2D8C31B3" w14:textId="22F1F708" w:rsidR="000D78F3" w:rsidRDefault="000D78F3" w:rsidP="000D78F3">
      <w:pPr>
        <w:pStyle w:val="ListParagraph"/>
        <w:numPr>
          <w:ilvl w:val="0"/>
          <w:numId w:val="12"/>
        </w:numPr>
        <w:autoSpaceDE w:val="0"/>
        <w:autoSpaceDN w:val="0"/>
        <w:rPr>
          <w:ins w:id="423" w:author="Jeffrey Ward" w:date="2022-05-10T09:54:00Z"/>
        </w:rPr>
      </w:pPr>
      <w:ins w:id="424" w:author="Logan Gaffney" w:date="2020-05-24T10:39:00Z">
        <w:r w:rsidRPr="00390755">
          <w:t>Configure IP addressing information</w:t>
        </w:r>
      </w:ins>
    </w:p>
    <w:p w14:paraId="516D23BC" w14:textId="77777777" w:rsidR="000138AA" w:rsidRPr="00390755" w:rsidRDefault="000138AA" w:rsidP="000138AA">
      <w:pPr>
        <w:rPr>
          <w:ins w:id="425" w:author="Jeffrey Ward" w:date="2022-05-10T09:54:00Z"/>
        </w:rPr>
        <w:pPrChange w:id="426" w:author="Jeffrey Ward" w:date="2022-05-10T09:54:00Z">
          <w:pPr>
            <w:pStyle w:val="ListParagraph"/>
            <w:numPr>
              <w:numId w:val="12"/>
            </w:numPr>
            <w:ind w:hanging="360"/>
          </w:pPr>
        </w:pPrChange>
      </w:pPr>
      <w:ins w:id="427" w:author="Jeffrey Ward" w:date="2022-05-10T09:54:00Z">
        <w:r w:rsidRPr="00390755">
          <w:t>{%p endif %}</w:t>
        </w:r>
      </w:ins>
    </w:p>
    <w:p w14:paraId="379EA893" w14:textId="77777777" w:rsidR="000138AA" w:rsidRPr="00390755" w:rsidRDefault="000138AA" w:rsidP="000138AA">
      <w:pPr>
        <w:autoSpaceDE w:val="0"/>
        <w:autoSpaceDN w:val="0"/>
        <w:rPr>
          <w:ins w:id="428" w:author="Jeffrey Ward" w:date="2022-05-06T12:02:00Z"/>
        </w:rPr>
        <w:pPrChange w:id="429" w:author="Jeffrey Ward" w:date="2022-05-10T09:54:00Z">
          <w:pPr>
            <w:pStyle w:val="ListParagraph"/>
            <w:numPr>
              <w:numId w:val="12"/>
            </w:numPr>
            <w:autoSpaceDE w:val="0"/>
            <w:autoSpaceDN w:val="0"/>
            <w:ind w:hanging="360"/>
          </w:pPr>
        </w:pPrChange>
      </w:pPr>
    </w:p>
    <w:p w14:paraId="549F36F7" w14:textId="3131C81A" w:rsidR="00D3179B" w:rsidRPr="00390755" w:rsidDel="000138AA" w:rsidRDefault="00D3179B">
      <w:pPr>
        <w:autoSpaceDE w:val="0"/>
        <w:autoSpaceDN w:val="0"/>
        <w:ind w:left="360"/>
        <w:rPr>
          <w:ins w:id="430" w:author="Logan Gaffney" w:date="2020-05-24T10:39:00Z"/>
          <w:del w:id="431" w:author="Jeffrey Ward" w:date="2022-05-10T09:54:00Z"/>
        </w:rPr>
        <w:pPrChange w:id="432" w:author="Jeffrey Ward" w:date="2022-05-06T12:03:00Z">
          <w:pPr>
            <w:pStyle w:val="ListParagraph"/>
            <w:numPr>
              <w:numId w:val="12"/>
            </w:numPr>
            <w:autoSpaceDE w:val="0"/>
            <w:autoSpaceDN w:val="0"/>
            <w:ind w:hanging="360"/>
          </w:pPr>
        </w:pPrChange>
      </w:pPr>
    </w:p>
    <w:p w14:paraId="1FB9ACAD" w14:textId="77777777" w:rsidR="000D78F3" w:rsidRPr="00390755" w:rsidRDefault="000D78F3">
      <w:pPr>
        <w:pPrChange w:id="433" w:author="Logan Gaffney" w:date="2020-05-24T10:38:00Z">
          <w:pPr>
            <w:pStyle w:val="ListParagraph"/>
            <w:numPr>
              <w:numId w:val="11"/>
            </w:numPr>
            <w:ind w:hanging="360"/>
          </w:pPr>
        </w:pPrChange>
      </w:pPr>
    </w:p>
    <w:p w14:paraId="4FF85850" w14:textId="6D4EEF0E" w:rsidR="005C744D" w:rsidRDefault="0088299B" w:rsidP="00CF5688">
      <w:pPr>
        <w:pStyle w:val="Heading2"/>
        <w:rPr>
          <w:ins w:id="434" w:author="Jeffrey Ward" w:date="2022-05-10T09:45:00Z"/>
        </w:rPr>
      </w:pPr>
      <w:bookmarkStart w:id="435" w:name="_Toc37135047"/>
      <w:r w:rsidRPr="00390755">
        <w:t>Core Datacenter UCM Cloud Configuration Tasks</w:t>
      </w:r>
      <w:bookmarkEnd w:id="435"/>
    </w:p>
    <w:p w14:paraId="0835CEEC" w14:textId="59BD5216" w:rsidR="004D2830" w:rsidRPr="004D2830" w:rsidRDefault="004D2830" w:rsidP="004D2830">
      <w:pPr>
        <w:autoSpaceDE w:val="0"/>
        <w:autoSpaceDN w:val="0"/>
        <w:pPrChange w:id="436" w:author="Jeffrey Ward" w:date="2022-05-10T09:45:00Z">
          <w:pPr>
            <w:pStyle w:val="Heading2"/>
          </w:pPr>
        </w:pPrChange>
      </w:pPr>
      <w:ins w:id="437" w:author="Jeffrey Ward" w:date="2022-05-10T09:45:00Z">
        <w:r w:rsidRPr="00390755">
          <w:t xml:space="preserve">{%p if </w:t>
        </w:r>
        <w:proofErr w:type="spellStart"/>
        <w:r>
          <w:t>ucm</w:t>
        </w:r>
        <w:proofErr w:type="spellEnd"/>
        <w:r w:rsidRPr="00390755">
          <w:t xml:space="preserve"> %}</w:t>
        </w:r>
      </w:ins>
    </w:p>
    <w:p w14:paraId="31543066" w14:textId="3654E5D3" w:rsidR="00F1253A" w:rsidRPr="00390755" w:rsidRDefault="0088299B" w:rsidP="0088299B">
      <w:pPr>
        <w:rPr>
          <w:ins w:id="438" w:author="Logan Gaffney" w:date="2020-05-24T12:16:00Z"/>
          <w:b/>
        </w:rPr>
      </w:pPr>
      <w:r w:rsidRPr="00390755">
        <w:rPr>
          <w:b/>
        </w:rPr>
        <w:t xml:space="preserve">Unified Communications Manager </w:t>
      </w:r>
      <w:del w:id="439" w:author="Logan Gaffney" w:date="2020-05-24T12:16:00Z">
        <w:r w:rsidRPr="00390755" w:rsidDel="00111F9E">
          <w:rPr>
            <w:b/>
          </w:rPr>
          <w:delText xml:space="preserve">Installation </w:delText>
        </w:r>
      </w:del>
      <w:r w:rsidRPr="00390755">
        <w:rPr>
          <w:b/>
        </w:rPr>
        <w:t xml:space="preserve">(UCM): </w:t>
      </w:r>
    </w:p>
    <w:p w14:paraId="2A89641E" w14:textId="232A859A" w:rsidR="0088299B" w:rsidRPr="00390755" w:rsidRDefault="0088299B" w:rsidP="0088299B">
      <w:r w:rsidRPr="00390755">
        <w:t>Iron Bow will configure UCM Cloud Unified Communications Manager servers. The following tasks will be performed:</w:t>
      </w:r>
    </w:p>
    <w:p w14:paraId="73D28D1D" w14:textId="77777777" w:rsidR="0088299B" w:rsidRPr="00390755" w:rsidRDefault="0088299B" w:rsidP="0088299B">
      <w:pPr>
        <w:pStyle w:val="ListParagraph"/>
        <w:numPr>
          <w:ilvl w:val="0"/>
          <w:numId w:val="13"/>
        </w:numPr>
        <w:autoSpaceDE w:val="0"/>
        <w:autoSpaceDN w:val="0"/>
      </w:pPr>
      <w:r w:rsidRPr="00390755">
        <w:t>Configure standard telephone Partitions and Calling Search Spaces per the design documentation</w:t>
      </w:r>
    </w:p>
    <w:p w14:paraId="6F7C96E8" w14:textId="77777777" w:rsidR="0088299B" w:rsidRPr="00390755" w:rsidRDefault="0088299B" w:rsidP="0088299B">
      <w:pPr>
        <w:pStyle w:val="ListParagraph"/>
        <w:numPr>
          <w:ilvl w:val="0"/>
          <w:numId w:val="13"/>
        </w:numPr>
        <w:autoSpaceDE w:val="0"/>
        <w:autoSpaceDN w:val="0"/>
      </w:pPr>
      <w:r w:rsidRPr="00390755">
        <w:t xml:space="preserve">Configure PSTN Gateway connectivity. </w:t>
      </w:r>
    </w:p>
    <w:p w14:paraId="19B62869" w14:textId="77777777" w:rsidR="0088299B" w:rsidRPr="00390755" w:rsidRDefault="0088299B" w:rsidP="0088299B">
      <w:pPr>
        <w:pStyle w:val="ListParagraph"/>
        <w:numPr>
          <w:ilvl w:val="0"/>
          <w:numId w:val="13"/>
        </w:numPr>
        <w:autoSpaceDE w:val="0"/>
        <w:autoSpaceDN w:val="0"/>
      </w:pPr>
      <w:r w:rsidRPr="00390755">
        <w:t xml:space="preserve">Configure Route Groups and Route Lists </w:t>
      </w:r>
    </w:p>
    <w:p w14:paraId="7C390DCC" w14:textId="7C57C767" w:rsidR="0088299B" w:rsidRPr="00390755" w:rsidRDefault="0088299B" w:rsidP="0088299B">
      <w:pPr>
        <w:pStyle w:val="ListParagraph"/>
        <w:numPr>
          <w:ilvl w:val="0"/>
          <w:numId w:val="13"/>
        </w:numPr>
        <w:autoSpaceDE w:val="0"/>
        <w:autoSpaceDN w:val="0"/>
      </w:pPr>
      <w:r w:rsidRPr="00390755">
        <w:t>Configure Standard route patterns to support user outbound calling, for local</w:t>
      </w:r>
      <w:ins w:id="440" w:author="Logan Gaffney" w:date="2020-05-24T10:40:00Z">
        <w:r w:rsidR="007E1F71" w:rsidRPr="00390755">
          <w:t xml:space="preserve">, </w:t>
        </w:r>
      </w:ins>
      <w:del w:id="441" w:author="Logan Gaffney" w:date="2020-05-24T10:40:00Z">
        <w:r w:rsidRPr="00390755" w:rsidDel="007E1F71">
          <w:delText xml:space="preserve"> and </w:delText>
        </w:r>
      </w:del>
      <w:r w:rsidRPr="00390755">
        <w:t>long-distance</w:t>
      </w:r>
      <w:ins w:id="442" w:author="Logan Gaffney" w:date="2020-05-24T10:40:00Z">
        <w:r w:rsidR="007E1F71" w:rsidRPr="00390755">
          <w:t xml:space="preserve"> and international (if required)</w:t>
        </w:r>
      </w:ins>
    </w:p>
    <w:p w14:paraId="33D33A27" w14:textId="77777777" w:rsidR="0088299B" w:rsidRPr="00390755" w:rsidRDefault="0088299B" w:rsidP="0088299B">
      <w:pPr>
        <w:pStyle w:val="ListParagraph"/>
        <w:numPr>
          <w:ilvl w:val="0"/>
          <w:numId w:val="13"/>
        </w:numPr>
        <w:autoSpaceDE w:val="0"/>
        <w:autoSpaceDN w:val="0"/>
      </w:pPr>
      <w:r w:rsidRPr="00390755">
        <w:t>Configure 911 emergency access</w:t>
      </w:r>
    </w:p>
    <w:p w14:paraId="496ACB80" w14:textId="6411D84A" w:rsidR="0088299B" w:rsidRPr="00390755" w:rsidRDefault="0088299B" w:rsidP="0088299B">
      <w:pPr>
        <w:pStyle w:val="ListParagraph"/>
        <w:numPr>
          <w:ilvl w:val="0"/>
          <w:numId w:val="13"/>
        </w:numPr>
        <w:autoSpaceDE w:val="0"/>
        <w:autoSpaceDN w:val="0"/>
        <w:rPr>
          <w:ins w:id="443" w:author="Logan Gaffney" w:date="2020-05-24T10:41:00Z"/>
        </w:rPr>
      </w:pPr>
      <w:r w:rsidRPr="00390755">
        <w:t xml:space="preserve">Configure up to </w:t>
      </w:r>
      <w:proofErr w:type="spellStart"/>
      <w:ins w:id="444" w:author="Logan Gaffney" w:date="2020-05-24T10:42:00Z">
        <w:r w:rsidR="00467960" w:rsidRPr="00390755">
          <w:t>twp</w:t>
        </w:r>
        <w:proofErr w:type="spellEnd"/>
        <w:r w:rsidR="00467960" w:rsidRPr="00390755">
          <w:t xml:space="preserve"> (</w:t>
        </w:r>
      </w:ins>
      <w:r w:rsidRPr="00390755">
        <w:t>2</w:t>
      </w:r>
      <w:ins w:id="445" w:author="Logan Gaffney" w:date="2020-05-24T10:42:00Z">
        <w:r w:rsidR="00467960" w:rsidRPr="00390755">
          <w:t>)</w:t>
        </w:r>
      </w:ins>
      <w:r w:rsidRPr="00390755">
        <w:t xml:space="preserve"> IP phone templates.  Each phone will have a maximum of </w:t>
      </w:r>
      <w:proofErr w:type="gramStart"/>
      <w:r w:rsidRPr="00390755">
        <w:t>2 line</w:t>
      </w:r>
      <w:proofErr w:type="gramEnd"/>
      <w:r w:rsidRPr="00390755">
        <w:t xml:space="preserve"> appearances unless otherwise stated</w:t>
      </w:r>
    </w:p>
    <w:p w14:paraId="57B0C382" w14:textId="6522C853" w:rsidR="009A33D8" w:rsidRPr="00390755" w:rsidRDefault="009A33D8" w:rsidP="0088299B">
      <w:pPr>
        <w:pStyle w:val="ListParagraph"/>
        <w:numPr>
          <w:ilvl w:val="0"/>
          <w:numId w:val="13"/>
        </w:numPr>
        <w:autoSpaceDE w:val="0"/>
        <w:autoSpaceDN w:val="0"/>
      </w:pPr>
      <w:ins w:id="446" w:author="Logan Gaffney" w:date="2020-05-24T10:41:00Z">
        <w:r w:rsidRPr="00390755">
          <w:t xml:space="preserve">Configure </w:t>
        </w:r>
      </w:ins>
      <w:ins w:id="447" w:author="Logan Gaffney" w:date="2020-05-24T10:42:00Z">
        <w:r w:rsidR="00751062" w:rsidRPr="00390755">
          <w:t xml:space="preserve">up to </w:t>
        </w:r>
        <w:r w:rsidR="00467960" w:rsidRPr="00390755">
          <w:t xml:space="preserve">four (4) </w:t>
        </w:r>
        <w:r w:rsidR="00751062" w:rsidRPr="00390755">
          <w:t xml:space="preserve">Phone Security Profiles based on </w:t>
        </w:r>
        <w:r w:rsidR="00467960" w:rsidRPr="00390755">
          <w:t>number of phone models</w:t>
        </w:r>
      </w:ins>
    </w:p>
    <w:p w14:paraId="210DC578" w14:textId="77777777" w:rsidR="0088299B" w:rsidRPr="00390755" w:rsidRDefault="0088299B" w:rsidP="0088299B">
      <w:pPr>
        <w:pStyle w:val="ListParagraph"/>
        <w:numPr>
          <w:ilvl w:val="0"/>
          <w:numId w:val="13"/>
        </w:numPr>
        <w:autoSpaceDE w:val="0"/>
        <w:autoSpaceDN w:val="0"/>
      </w:pPr>
      <w:r w:rsidRPr="00390755">
        <w:t>Configure IP Phones and End User associations</w:t>
      </w:r>
    </w:p>
    <w:p w14:paraId="285D4983" w14:textId="77777777" w:rsidR="0088299B" w:rsidRPr="00390755" w:rsidRDefault="0088299B" w:rsidP="0088299B">
      <w:pPr>
        <w:pStyle w:val="ListParagraph"/>
        <w:numPr>
          <w:ilvl w:val="0"/>
          <w:numId w:val="13"/>
        </w:numPr>
        <w:autoSpaceDE w:val="0"/>
        <w:autoSpaceDN w:val="0"/>
      </w:pPr>
      <w:r w:rsidRPr="00390755">
        <w:t>Configure Hunt Groups, Pick Up Groups and Conference Now bridges</w:t>
      </w:r>
    </w:p>
    <w:p w14:paraId="1DD9F3EB" w14:textId="77777777" w:rsidR="0088299B" w:rsidRPr="00390755" w:rsidRDefault="0088299B" w:rsidP="0088299B">
      <w:pPr>
        <w:pStyle w:val="ListParagraph"/>
        <w:numPr>
          <w:ilvl w:val="0"/>
          <w:numId w:val="13"/>
        </w:numPr>
        <w:autoSpaceDE w:val="0"/>
        <w:autoSpaceDN w:val="0"/>
      </w:pPr>
      <w:r w:rsidRPr="00390755">
        <w:t>Configure Voice Gateways Media Resources and respective Media Resource Groups and Lists</w:t>
      </w:r>
    </w:p>
    <w:p w14:paraId="4D6F433B" w14:textId="77777777" w:rsidR="0088299B" w:rsidRPr="00390755" w:rsidRDefault="0088299B" w:rsidP="0088299B">
      <w:pPr>
        <w:pStyle w:val="ListParagraph"/>
        <w:numPr>
          <w:ilvl w:val="0"/>
          <w:numId w:val="13"/>
        </w:numPr>
        <w:autoSpaceDE w:val="0"/>
        <w:autoSpaceDN w:val="0"/>
      </w:pPr>
      <w:r w:rsidRPr="00390755">
        <w:t>Import Station Review document into Unified Communications Manager</w:t>
      </w:r>
    </w:p>
    <w:p w14:paraId="40730580" w14:textId="77777777" w:rsidR="0088299B" w:rsidRPr="00390755" w:rsidRDefault="0088299B" w:rsidP="0088299B">
      <w:pPr>
        <w:pStyle w:val="ListParagraph"/>
        <w:numPr>
          <w:ilvl w:val="0"/>
          <w:numId w:val="13"/>
        </w:numPr>
        <w:autoSpaceDE w:val="0"/>
        <w:autoSpaceDN w:val="0"/>
      </w:pPr>
      <w:r w:rsidRPr="00390755">
        <w:t>Configure Music on Hold with default music file</w:t>
      </w:r>
    </w:p>
    <w:p w14:paraId="17A6DBE4" w14:textId="77777777" w:rsidR="0088299B" w:rsidRPr="00390755" w:rsidRDefault="0088299B" w:rsidP="0088299B">
      <w:pPr>
        <w:pStyle w:val="ListParagraph"/>
        <w:numPr>
          <w:ilvl w:val="0"/>
          <w:numId w:val="13"/>
        </w:numPr>
        <w:autoSpaceDE w:val="0"/>
        <w:autoSpaceDN w:val="0"/>
      </w:pPr>
      <w:r w:rsidRPr="00390755">
        <w:t>Configure one software-based conference bridge and hardware-based conferencing resources.</w:t>
      </w:r>
    </w:p>
    <w:p w14:paraId="774E6BE1" w14:textId="77777777" w:rsidR="0088299B" w:rsidRPr="00390755" w:rsidRDefault="0088299B" w:rsidP="0088299B">
      <w:pPr>
        <w:pStyle w:val="ListParagraph"/>
        <w:numPr>
          <w:ilvl w:val="0"/>
          <w:numId w:val="13"/>
        </w:numPr>
        <w:autoSpaceDE w:val="0"/>
        <w:autoSpaceDN w:val="0"/>
      </w:pPr>
      <w:r w:rsidRPr="00390755">
        <w:t>Configure emergency calling partitions and calling search spaces</w:t>
      </w:r>
    </w:p>
    <w:p w14:paraId="168D7D78" w14:textId="77777777" w:rsidR="0088299B" w:rsidRPr="00390755" w:rsidRDefault="0088299B" w:rsidP="0088299B">
      <w:pPr>
        <w:pStyle w:val="ListParagraph"/>
        <w:numPr>
          <w:ilvl w:val="0"/>
          <w:numId w:val="13"/>
        </w:numPr>
        <w:autoSpaceDE w:val="0"/>
        <w:autoSpaceDN w:val="0"/>
      </w:pPr>
      <w:r w:rsidRPr="00390755">
        <w:t>Configure emergency calling route patterns</w:t>
      </w:r>
    </w:p>
    <w:p w14:paraId="4D131945" w14:textId="15547F14" w:rsidR="0088299B" w:rsidRDefault="0088299B" w:rsidP="0088299B">
      <w:pPr>
        <w:pStyle w:val="ListParagraph"/>
        <w:numPr>
          <w:ilvl w:val="0"/>
          <w:numId w:val="13"/>
        </w:numPr>
        <w:autoSpaceDE w:val="0"/>
        <w:autoSpaceDN w:val="0"/>
        <w:rPr>
          <w:ins w:id="448" w:author="Jeffrey Ward" w:date="2022-05-10T09:45:00Z"/>
        </w:rPr>
      </w:pPr>
      <w:r w:rsidRPr="00390755">
        <w:t>Integrate with Active Directory to support the Corporate Directory and User Database</w:t>
      </w:r>
    </w:p>
    <w:p w14:paraId="4FBAA788" w14:textId="77777777" w:rsidR="004D2830" w:rsidRPr="00390755" w:rsidRDefault="004D2830" w:rsidP="004D2830">
      <w:pPr>
        <w:rPr>
          <w:ins w:id="449" w:author="Jeffrey Ward" w:date="2022-05-10T09:45:00Z"/>
        </w:rPr>
        <w:pPrChange w:id="450" w:author="Jeffrey Ward" w:date="2022-05-10T09:46:00Z">
          <w:pPr>
            <w:pStyle w:val="ListParagraph"/>
            <w:numPr>
              <w:numId w:val="13"/>
            </w:numPr>
            <w:ind w:hanging="360"/>
          </w:pPr>
        </w:pPrChange>
      </w:pPr>
      <w:ins w:id="451" w:author="Jeffrey Ward" w:date="2022-05-10T09:45:00Z">
        <w:r w:rsidRPr="00390755">
          <w:t>{%p endif %}</w:t>
        </w:r>
      </w:ins>
    </w:p>
    <w:p w14:paraId="659BEB78" w14:textId="77777777" w:rsidR="004D2830" w:rsidRDefault="004D2830" w:rsidP="004D2830">
      <w:pPr>
        <w:autoSpaceDE w:val="0"/>
        <w:autoSpaceDN w:val="0"/>
        <w:rPr>
          <w:ins w:id="452" w:author="Jeffrey Ward" w:date="2022-05-10T09:29:00Z"/>
        </w:rPr>
        <w:pPrChange w:id="453" w:author="Jeffrey Ward" w:date="2022-05-10T09:45:00Z">
          <w:pPr>
            <w:pStyle w:val="ListParagraph"/>
            <w:numPr>
              <w:numId w:val="13"/>
            </w:numPr>
            <w:autoSpaceDE w:val="0"/>
            <w:autoSpaceDN w:val="0"/>
            <w:ind w:hanging="360"/>
          </w:pPr>
        </w:pPrChange>
      </w:pPr>
    </w:p>
    <w:p w14:paraId="0CF7271F" w14:textId="3460227E" w:rsidR="005C744D" w:rsidRPr="00390755" w:rsidDel="005C744D" w:rsidRDefault="004D2830" w:rsidP="004D2830">
      <w:pPr>
        <w:rPr>
          <w:ins w:id="454" w:author="Logan Gaffney" w:date="2020-05-24T12:17:00Z"/>
          <w:del w:id="455" w:author="Jeffrey Ward" w:date="2022-05-10T09:30:00Z"/>
        </w:rPr>
        <w:pPrChange w:id="456" w:author="Jeffrey Ward" w:date="2022-05-10T09:46:00Z">
          <w:pPr>
            <w:pStyle w:val="ListParagraph"/>
            <w:numPr>
              <w:numId w:val="13"/>
            </w:numPr>
            <w:autoSpaceDE w:val="0"/>
            <w:autoSpaceDN w:val="0"/>
            <w:ind w:hanging="360"/>
          </w:pPr>
        </w:pPrChange>
      </w:pPr>
      <w:ins w:id="457" w:author="Jeffrey Ward" w:date="2022-05-10T09:46:00Z">
        <w:r w:rsidRPr="00390755">
          <w:lastRenderedPageBreak/>
          <w:t xml:space="preserve">{%p </w:t>
        </w:r>
        <w:r>
          <w:t xml:space="preserve">if </w:t>
        </w:r>
        <w:proofErr w:type="spellStart"/>
        <w:r>
          <w:t>cuc</w:t>
        </w:r>
        <w:proofErr w:type="spellEnd"/>
        <w:r>
          <w:t xml:space="preserve"> </w:t>
        </w:r>
        <w:r w:rsidRPr="00390755">
          <w:t>%}</w:t>
        </w:r>
      </w:ins>
    </w:p>
    <w:p w14:paraId="4365E8BE" w14:textId="77777777" w:rsidR="00111F9E" w:rsidRPr="00390755" w:rsidRDefault="00111F9E" w:rsidP="005C744D">
      <w:pPr>
        <w:autoSpaceDE w:val="0"/>
        <w:autoSpaceDN w:val="0"/>
        <w:pPrChange w:id="458" w:author="Jeffrey Ward" w:date="2022-05-10T09:30:00Z">
          <w:pPr>
            <w:pStyle w:val="ListParagraph"/>
            <w:numPr>
              <w:numId w:val="13"/>
            </w:numPr>
            <w:autoSpaceDE w:val="0"/>
            <w:autoSpaceDN w:val="0"/>
            <w:ind w:hanging="360"/>
          </w:pPr>
        </w:pPrChange>
      </w:pPr>
    </w:p>
    <w:p w14:paraId="70BD3A24" w14:textId="5A776012" w:rsidR="0088299B" w:rsidRPr="00390755" w:rsidRDefault="0088299B">
      <w:pPr>
        <w:rPr>
          <w:b/>
          <w:rPrChange w:id="459" w:author="Jeffrey Ward" w:date="2022-05-10T08:14:00Z">
            <w:rPr/>
          </w:rPrChange>
        </w:rPr>
        <w:pPrChange w:id="460" w:author="Logan Gaffney" w:date="2020-05-24T12:17:00Z">
          <w:pPr>
            <w:spacing w:before="120"/>
          </w:pPr>
        </w:pPrChange>
      </w:pPr>
      <w:r w:rsidRPr="00390755">
        <w:rPr>
          <w:b/>
        </w:rPr>
        <w:t xml:space="preserve">Unity Connection (CUC): </w:t>
      </w:r>
      <w:r w:rsidRPr="00390755">
        <w:t>Iron Bow will configure UCM Cloud Unity Connection servers. The following tasks will be performed:</w:t>
      </w:r>
    </w:p>
    <w:p w14:paraId="266C5B42" w14:textId="0FE8D427" w:rsidR="0088299B" w:rsidRPr="00390755" w:rsidRDefault="0088299B" w:rsidP="0088299B">
      <w:pPr>
        <w:pStyle w:val="ListParagraph"/>
        <w:numPr>
          <w:ilvl w:val="0"/>
          <w:numId w:val="14"/>
        </w:numPr>
        <w:autoSpaceDE w:val="0"/>
        <w:autoSpaceDN w:val="0"/>
      </w:pPr>
      <w:r w:rsidRPr="00390755">
        <w:t xml:space="preserve">Liaison with </w:t>
      </w:r>
      <w:del w:id="461" w:author="Anthony Wurtele" w:date="2020-04-14T07:39:00Z">
        <w:r w:rsidRPr="00390755" w:rsidDel="003C43B1">
          <w:delText>VA ABC</w:delText>
        </w:r>
      </w:del>
      <w:ins w:id="462" w:author="Anthony Wurtele" w:date="2020-04-14T07:39:00Z">
        <w:del w:id="463" w:author="Logan Gaffney" w:date="2020-05-24T10:20:00Z">
          <w:r w:rsidR="003C43B1" w:rsidRPr="00390755" w:rsidDel="001A4240">
            <w:delText>“CUSTOMER”</w:delText>
          </w:r>
        </w:del>
      </w:ins>
      <w:ins w:id="464" w:author="Logan Gaffney" w:date="2020-05-24T10:20:00Z">
        <w:del w:id="465" w:author="Jeffrey Ward" w:date="2022-05-03T15:34:00Z">
          <w:r w:rsidR="001A4240" w:rsidRPr="00390755" w:rsidDel="00433F06">
            <w:delText>[CUSTOMER]</w:delText>
          </w:r>
        </w:del>
      </w:ins>
      <w:proofErr w:type="gramStart"/>
      <w:ins w:id="466" w:author="Jeffrey Ward" w:date="2022-05-10T08:13:00Z">
        <w:r w:rsidR="00390755" w:rsidRPr="00390755">
          <w:t>{{ customer</w:t>
        </w:r>
        <w:proofErr w:type="gramEnd"/>
        <w:r w:rsidR="00390755" w:rsidRPr="00390755">
          <w:t xml:space="preserve"> }}</w:t>
        </w:r>
      </w:ins>
      <w:r w:rsidRPr="00390755">
        <w:t xml:space="preserve"> IT staff to prepare the co-located customer-provided access to </w:t>
      </w:r>
      <w:ins w:id="467" w:author="Logan Gaffney" w:date="2020-05-24T10:43:00Z">
        <w:r w:rsidR="003438AC" w:rsidRPr="00390755">
          <w:t>Exchange/</w:t>
        </w:r>
      </w:ins>
      <w:r w:rsidRPr="00390755">
        <w:t xml:space="preserve">O365 to synchronize messaging between Unity Connection and </w:t>
      </w:r>
      <w:ins w:id="468" w:author="Logan Gaffney" w:date="2020-05-24T10:44:00Z">
        <w:r w:rsidR="003438AC" w:rsidRPr="00390755">
          <w:t>Exchange/</w:t>
        </w:r>
      </w:ins>
      <w:r w:rsidRPr="00390755">
        <w:t>O365</w:t>
      </w:r>
    </w:p>
    <w:p w14:paraId="25F5C746" w14:textId="77777777" w:rsidR="0088299B" w:rsidRPr="00390755" w:rsidRDefault="0088299B" w:rsidP="0088299B">
      <w:pPr>
        <w:pStyle w:val="ListParagraph"/>
        <w:numPr>
          <w:ilvl w:val="0"/>
          <w:numId w:val="14"/>
        </w:numPr>
        <w:autoSpaceDE w:val="0"/>
        <w:autoSpaceDN w:val="0"/>
      </w:pPr>
      <w:r w:rsidRPr="00390755">
        <w:t>Configure Unity connection to communicate with Unified Communications Manager</w:t>
      </w:r>
    </w:p>
    <w:p w14:paraId="60EA892B" w14:textId="77777777" w:rsidR="0088299B" w:rsidRPr="00390755" w:rsidRDefault="0088299B" w:rsidP="0088299B">
      <w:pPr>
        <w:pStyle w:val="ListParagraph"/>
        <w:numPr>
          <w:ilvl w:val="0"/>
          <w:numId w:val="14"/>
        </w:numPr>
        <w:autoSpaceDE w:val="0"/>
        <w:autoSpaceDN w:val="0"/>
      </w:pPr>
      <w:r w:rsidRPr="00390755">
        <w:t>Configure user mailboxes using default templates</w:t>
      </w:r>
    </w:p>
    <w:p w14:paraId="209D0E11" w14:textId="45578A17" w:rsidR="0088299B" w:rsidRPr="00390755" w:rsidRDefault="0088299B" w:rsidP="0088299B">
      <w:pPr>
        <w:pStyle w:val="ListParagraph"/>
        <w:numPr>
          <w:ilvl w:val="0"/>
          <w:numId w:val="14"/>
        </w:numPr>
        <w:autoSpaceDE w:val="0"/>
        <w:autoSpaceDN w:val="0"/>
      </w:pPr>
      <w:r w:rsidRPr="00390755">
        <w:t xml:space="preserve">Configure </w:t>
      </w:r>
      <w:proofErr w:type="gramStart"/>
      <w:ins w:id="469" w:author="Jeffrey Ward" w:date="2022-05-10T12:48:00Z">
        <w:r w:rsidR="00A045E7">
          <w:t xml:space="preserve">{{ </w:t>
        </w:r>
        <w:proofErr w:type="spellStart"/>
        <w:r w:rsidR="00A045E7">
          <w:t>num</w:t>
        </w:r>
        <w:proofErr w:type="gramEnd"/>
        <w:r w:rsidR="00A045E7">
          <w:t>_aa</w:t>
        </w:r>
        <w:proofErr w:type="spellEnd"/>
        <w:r w:rsidR="00A045E7">
          <w:t xml:space="preserve"> }}</w:t>
        </w:r>
      </w:ins>
      <w:ins w:id="470" w:author="Jeffrey Ward" w:date="2022-05-10T12:54:00Z">
        <w:r w:rsidR="00EE1942">
          <w:t xml:space="preserve"> </w:t>
        </w:r>
      </w:ins>
      <w:ins w:id="471" w:author="Logan Gaffney" w:date="2020-05-24T10:44:00Z">
        <w:del w:id="472" w:author="Jeffrey Ward" w:date="2022-05-10T12:48:00Z">
          <w:r w:rsidR="003438AC" w:rsidRPr="00390755" w:rsidDel="00A045E7">
            <w:delText>[</w:delText>
          </w:r>
        </w:del>
      </w:ins>
      <w:del w:id="473" w:author="Logan Gaffney" w:date="2020-05-24T10:44:00Z">
        <w:r w:rsidRPr="00390755" w:rsidDel="003438AC">
          <w:delText xml:space="preserve">10 </w:delText>
        </w:r>
      </w:del>
      <w:ins w:id="474" w:author="Logan Gaffney" w:date="2020-05-24T10:44:00Z">
        <w:del w:id="475" w:author="Jeffrey Ward" w:date="2022-05-10T12:48:00Z">
          <w:r w:rsidR="003438AC" w:rsidRPr="00390755" w:rsidDel="00A045E7">
            <w:delText>X]</w:delText>
          </w:r>
        </w:del>
        <w:r w:rsidR="003438AC" w:rsidRPr="00390755">
          <w:t xml:space="preserve"> </w:t>
        </w:r>
      </w:ins>
      <w:r w:rsidRPr="00390755">
        <w:t>enterprise level auto-attendant tree with up to 5 selections</w:t>
      </w:r>
    </w:p>
    <w:p w14:paraId="443154AD" w14:textId="486E3C04" w:rsidR="0088299B" w:rsidRPr="00390755" w:rsidRDefault="0088299B" w:rsidP="0088299B">
      <w:pPr>
        <w:pStyle w:val="ListParagraph"/>
        <w:numPr>
          <w:ilvl w:val="0"/>
          <w:numId w:val="14"/>
        </w:numPr>
      </w:pPr>
      <w:r w:rsidRPr="00390755">
        <w:t xml:space="preserve">Configure </w:t>
      </w:r>
      <w:del w:id="476" w:author="Logan Gaffney" w:date="2020-05-24T12:14:00Z">
        <w:r w:rsidRPr="00390755" w:rsidDel="00E67DAB">
          <w:delText>378</w:delText>
        </w:r>
      </w:del>
      <w:ins w:id="477" w:author="Jeffrey Ward" w:date="2022-05-10T12:54:00Z">
        <w:r w:rsidR="00EE1942">
          <w:t xml:space="preserve"> </w:t>
        </w:r>
        <w:proofErr w:type="gramStart"/>
        <w:r w:rsidR="00EE1942">
          <w:t xml:space="preserve">{{ </w:t>
        </w:r>
        <w:proofErr w:type="spellStart"/>
        <w:r w:rsidR="00EE1942">
          <w:t>num</w:t>
        </w:r>
        <w:proofErr w:type="gramEnd"/>
        <w:r w:rsidR="00EE1942">
          <w:t>_</w:t>
        </w:r>
        <w:r w:rsidR="00EE1942">
          <w:t>ch</w:t>
        </w:r>
        <w:proofErr w:type="spellEnd"/>
        <w:r w:rsidR="00EE1942">
          <w:t xml:space="preserve"> }}</w:t>
        </w:r>
        <w:r w:rsidR="00EE1942" w:rsidRPr="00390755">
          <w:t xml:space="preserve"> </w:t>
        </w:r>
        <w:r w:rsidR="00EE1942">
          <w:t xml:space="preserve"> </w:t>
        </w:r>
      </w:ins>
      <w:del w:id="478" w:author="Logan Gaffney" w:date="2020-05-24T12:14:00Z">
        <w:r w:rsidRPr="00390755" w:rsidDel="00E67DAB">
          <w:delText xml:space="preserve"> </w:delText>
        </w:r>
      </w:del>
      <w:ins w:id="479" w:author="Logan Gaffney" w:date="2020-05-24T12:14:00Z">
        <w:del w:id="480" w:author="Jeffrey Ward" w:date="2022-05-10T12:54:00Z">
          <w:r w:rsidR="00E67DAB" w:rsidRPr="00390755" w:rsidDel="00EE1942">
            <w:delText xml:space="preserve">[X] </w:delText>
          </w:r>
        </w:del>
      </w:ins>
      <w:r w:rsidRPr="00390755">
        <w:t>Call Handlers for each store location to include the following:</w:t>
      </w:r>
    </w:p>
    <w:p w14:paraId="338A5B06" w14:textId="77777777" w:rsidR="0088299B" w:rsidRPr="00390755" w:rsidRDefault="0088299B" w:rsidP="0088299B">
      <w:pPr>
        <w:ind w:left="360"/>
      </w:pPr>
      <w:r w:rsidRPr="00390755">
        <w:t>Opening greeting, Open/Closed schedule, Holiday Schedule, Store voicemail box and option to press “0” for main number.</w:t>
      </w:r>
    </w:p>
    <w:p w14:paraId="5DD2B76A" w14:textId="77D02ED2" w:rsidR="0088299B" w:rsidRDefault="0088299B" w:rsidP="0088299B">
      <w:pPr>
        <w:ind w:left="360"/>
        <w:rPr>
          <w:ins w:id="481" w:author="Jeffrey Ward" w:date="2022-05-10T09:46:00Z"/>
          <w:i/>
          <w:iCs/>
          <w:sz w:val="20"/>
          <w:szCs w:val="20"/>
        </w:rPr>
      </w:pPr>
      <w:r w:rsidRPr="00390755">
        <w:rPr>
          <w:i/>
          <w:iCs/>
          <w:sz w:val="20"/>
          <w:szCs w:val="20"/>
        </w:rPr>
        <w:t>Note: See Assumption 24</w:t>
      </w:r>
    </w:p>
    <w:p w14:paraId="19B72A06" w14:textId="77777777" w:rsidR="004D2830" w:rsidRPr="00390755" w:rsidRDefault="004D2830" w:rsidP="004D2830">
      <w:pPr>
        <w:rPr>
          <w:ins w:id="482" w:author="Jeffrey Ward" w:date="2022-05-10T09:46:00Z"/>
        </w:rPr>
      </w:pPr>
      <w:ins w:id="483" w:author="Jeffrey Ward" w:date="2022-05-10T09:46:00Z">
        <w:r w:rsidRPr="00390755">
          <w:t>{%p endif %}</w:t>
        </w:r>
      </w:ins>
    </w:p>
    <w:p w14:paraId="08A11EE9" w14:textId="78B89AEB" w:rsidR="004D2830" w:rsidRDefault="004D2830" w:rsidP="004D2830">
      <w:pPr>
        <w:rPr>
          <w:ins w:id="484" w:author="Jeffrey Ward" w:date="2022-05-10T09:46:00Z"/>
          <w:i/>
          <w:iCs/>
          <w:sz w:val="20"/>
          <w:szCs w:val="20"/>
        </w:rPr>
      </w:pPr>
    </w:p>
    <w:p w14:paraId="5D1C31BD" w14:textId="7956DE9C" w:rsidR="004D2830" w:rsidRPr="004D2830" w:rsidRDefault="004D2830" w:rsidP="004D2830">
      <w:pPr>
        <w:rPr>
          <w:ins w:id="485" w:author="Jeffrey Ward" w:date="2022-05-10T09:30:00Z"/>
          <w:sz w:val="22"/>
          <w:szCs w:val="22"/>
          <w:rPrChange w:id="486" w:author="Jeffrey Ward" w:date="2022-05-10T09:46:00Z">
            <w:rPr>
              <w:ins w:id="487" w:author="Jeffrey Ward" w:date="2022-05-10T09:30:00Z"/>
              <w:i/>
              <w:iCs/>
              <w:sz w:val="20"/>
              <w:szCs w:val="20"/>
            </w:rPr>
          </w:rPrChange>
        </w:rPr>
        <w:pPrChange w:id="488" w:author="Jeffrey Ward" w:date="2022-05-10T09:46:00Z">
          <w:pPr>
            <w:ind w:left="360"/>
          </w:pPr>
        </w:pPrChange>
      </w:pPr>
      <w:ins w:id="489" w:author="Jeffrey Ward" w:date="2022-05-10T09:46:00Z">
        <w:r w:rsidRPr="00390755">
          <w:t xml:space="preserve">{%p </w:t>
        </w:r>
        <w:r>
          <w:t>if imp</w:t>
        </w:r>
        <w:r w:rsidRPr="00390755">
          <w:t xml:space="preserve"> %}</w:t>
        </w:r>
      </w:ins>
    </w:p>
    <w:p w14:paraId="742F5A98" w14:textId="6E22673D" w:rsidR="005C744D" w:rsidRPr="005C744D" w:rsidDel="00CF5688" w:rsidRDefault="005C744D" w:rsidP="005C744D">
      <w:pPr>
        <w:rPr>
          <w:del w:id="490" w:author="Jeffrey Ward" w:date="2022-05-10T09:40:00Z"/>
          <w:b/>
          <w:bCs/>
          <w:sz w:val="18"/>
          <w:szCs w:val="18"/>
        </w:rPr>
        <w:pPrChange w:id="491" w:author="Jeffrey Ward" w:date="2022-05-10T09:30:00Z">
          <w:pPr>
            <w:ind w:left="360"/>
          </w:pPr>
        </w:pPrChange>
      </w:pPr>
    </w:p>
    <w:p w14:paraId="77D34D39" w14:textId="77777777" w:rsidR="0088299B" w:rsidRPr="00390755" w:rsidRDefault="0088299B" w:rsidP="0088299B">
      <w:pPr>
        <w:spacing w:before="120"/>
        <w:rPr>
          <w:b/>
          <w:bCs/>
        </w:rPr>
      </w:pPr>
      <w:r w:rsidRPr="00390755">
        <w:rPr>
          <w:b/>
          <w:bCs/>
        </w:rPr>
        <w:t>IM and Presence (IMP)</w:t>
      </w:r>
    </w:p>
    <w:p w14:paraId="00467D3F" w14:textId="77777777" w:rsidR="0088299B" w:rsidRPr="00390755" w:rsidRDefault="0088299B" w:rsidP="0088299B">
      <w:r w:rsidRPr="00390755">
        <w:t>Iron Bow will configure UCM Cloud IM and Presence servers. The following tasks will be performed:</w:t>
      </w:r>
    </w:p>
    <w:p w14:paraId="2B3F7EFA" w14:textId="77777777" w:rsidR="0088299B" w:rsidRPr="00390755" w:rsidRDefault="0088299B" w:rsidP="0088299B">
      <w:pPr>
        <w:pStyle w:val="ListParagraph"/>
        <w:numPr>
          <w:ilvl w:val="0"/>
          <w:numId w:val="22"/>
        </w:numPr>
        <w:autoSpaceDE w:val="0"/>
        <w:autoSpaceDN w:val="0"/>
      </w:pPr>
      <w:r w:rsidRPr="00390755">
        <w:t>Integrate IMP with CUCM</w:t>
      </w:r>
    </w:p>
    <w:p w14:paraId="3DF7134A" w14:textId="40EEFE13" w:rsidR="0088299B" w:rsidRDefault="0088299B" w:rsidP="0088299B">
      <w:pPr>
        <w:pStyle w:val="ListParagraph"/>
        <w:numPr>
          <w:ilvl w:val="0"/>
          <w:numId w:val="22"/>
        </w:numPr>
        <w:autoSpaceDE w:val="0"/>
        <w:autoSpaceDN w:val="0"/>
        <w:rPr>
          <w:ins w:id="492" w:author="Jeffrey Ward" w:date="2022-05-10T09:46:00Z"/>
        </w:rPr>
      </w:pPr>
      <w:r w:rsidRPr="00390755">
        <w:t>Configure any Jabber profiles as needed</w:t>
      </w:r>
    </w:p>
    <w:p w14:paraId="755D04CB" w14:textId="4987DD91" w:rsidR="005C744D" w:rsidDel="00FB4633" w:rsidRDefault="004D2830" w:rsidP="0088299B">
      <w:pPr>
        <w:spacing w:before="120"/>
        <w:rPr>
          <w:del w:id="493" w:author="Jeffrey Ward" w:date="2022-05-10T09:40:00Z"/>
        </w:rPr>
      </w:pPr>
      <w:ins w:id="494" w:author="Jeffrey Ward" w:date="2022-05-10T09:46:00Z">
        <w:r w:rsidRPr="00390755">
          <w:t>{%p endif %}</w:t>
        </w:r>
      </w:ins>
    </w:p>
    <w:p w14:paraId="7C4BDCFD" w14:textId="4C24648A" w:rsidR="00FB4633" w:rsidRDefault="00FB4633" w:rsidP="00FB4633">
      <w:pPr>
        <w:autoSpaceDE w:val="0"/>
        <w:autoSpaceDN w:val="0"/>
        <w:rPr>
          <w:ins w:id="495" w:author="Jeffrey Ward" w:date="2022-05-10T09:48:00Z"/>
        </w:rPr>
      </w:pPr>
    </w:p>
    <w:p w14:paraId="2B31DCF3" w14:textId="73344C66" w:rsidR="00FB4633" w:rsidRDefault="00FB4633" w:rsidP="00FB4633">
      <w:pPr>
        <w:autoSpaceDE w:val="0"/>
        <w:autoSpaceDN w:val="0"/>
        <w:rPr>
          <w:ins w:id="496" w:author="Jeffrey Ward" w:date="2022-05-10T09:48:00Z"/>
        </w:rPr>
      </w:pPr>
    </w:p>
    <w:p w14:paraId="3863CFAE" w14:textId="469D8C77" w:rsidR="00FB4633" w:rsidRDefault="00FB4633" w:rsidP="00FB4633">
      <w:pPr>
        <w:autoSpaceDE w:val="0"/>
        <w:autoSpaceDN w:val="0"/>
        <w:rPr>
          <w:ins w:id="497" w:author="Jeffrey Ward" w:date="2022-05-10T09:57:00Z"/>
        </w:rPr>
      </w:pPr>
      <w:ins w:id="498" w:author="Jeffrey Ward" w:date="2022-05-10T09:48:00Z">
        <w:r>
          <w:t>{%p if expressways %}</w:t>
        </w:r>
      </w:ins>
    </w:p>
    <w:p w14:paraId="252284B4" w14:textId="53D7F3BE" w:rsidR="00AD16BC" w:rsidRPr="00AD16BC" w:rsidRDefault="00AD16BC" w:rsidP="00AD16BC">
      <w:pPr>
        <w:spacing w:before="120"/>
        <w:rPr>
          <w:ins w:id="499" w:author="Jeffrey Ward" w:date="2022-05-10T09:48:00Z"/>
          <w:b/>
          <w:u w:val="single"/>
          <w:rPrChange w:id="500" w:author="Jeffrey Ward" w:date="2022-05-10T09:57:00Z">
            <w:rPr>
              <w:ins w:id="501" w:author="Jeffrey Ward" w:date="2022-05-10T09:48:00Z"/>
            </w:rPr>
          </w:rPrChange>
        </w:rPr>
        <w:pPrChange w:id="502" w:author="Jeffrey Ward" w:date="2022-05-10T09:57:00Z">
          <w:pPr>
            <w:pStyle w:val="ListParagraph"/>
            <w:numPr>
              <w:numId w:val="22"/>
            </w:numPr>
            <w:autoSpaceDE w:val="0"/>
            <w:autoSpaceDN w:val="0"/>
            <w:ind w:hanging="360"/>
          </w:pPr>
        </w:pPrChange>
      </w:pPr>
      <w:ins w:id="503" w:author="Jeffrey Ward" w:date="2022-05-10T09:57:00Z">
        <w:r>
          <w:rPr>
            <w:b/>
            <w:u w:val="single"/>
          </w:rPr>
          <w:t xml:space="preserve">{%p if </w:t>
        </w:r>
        <w:proofErr w:type="spellStart"/>
        <w:r w:rsidRPr="000138AA">
          <w:rPr>
            <w:b/>
            <w:u w:val="single"/>
          </w:rPr>
          <w:t>on_premise</w:t>
        </w:r>
        <w:proofErr w:type="spellEnd"/>
        <w:r>
          <w:rPr>
            <w:b/>
            <w:u w:val="single"/>
          </w:rPr>
          <w:t xml:space="preserve"> %}</w:t>
        </w:r>
      </w:ins>
    </w:p>
    <w:p w14:paraId="4AABD746" w14:textId="12894484" w:rsidR="0088299B" w:rsidRPr="00390755" w:rsidRDefault="0088299B" w:rsidP="0088299B">
      <w:pPr>
        <w:spacing w:before="120"/>
      </w:pPr>
      <w:r w:rsidRPr="00390755">
        <w:rPr>
          <w:b/>
          <w:bCs/>
        </w:rPr>
        <w:t>Expressway-C/E</w:t>
      </w:r>
      <w:ins w:id="504" w:author="Logan Gaffney" w:date="2020-05-24T12:15:00Z">
        <w:r w:rsidR="00E67DAB" w:rsidRPr="00390755">
          <w:rPr>
            <w:b/>
            <w:bCs/>
          </w:rPr>
          <w:t>(On-Prem)</w:t>
        </w:r>
      </w:ins>
      <w:del w:id="505" w:author="Logan Gaffney" w:date="2020-05-24T12:15:00Z">
        <w:r w:rsidRPr="00390755" w:rsidDel="00E67DAB">
          <w:rPr>
            <w:b/>
            <w:bCs/>
          </w:rPr>
          <w:delText>:</w:delText>
        </w:r>
      </w:del>
      <w:r w:rsidRPr="00390755">
        <w:rPr>
          <w:b/>
          <w:bCs/>
        </w:rPr>
        <w:t xml:space="preserve"> </w:t>
      </w:r>
      <w:r w:rsidRPr="00390755">
        <w:t xml:space="preserve"> </w:t>
      </w:r>
      <w:ins w:id="506" w:author="Logan Gaffney" w:date="2020-05-24T12:15:00Z">
        <w:r w:rsidR="00E67DAB" w:rsidRPr="00390755">
          <w:t xml:space="preserve"> </w:t>
        </w:r>
        <w:r w:rsidR="00E67DAB" w:rsidRPr="00390755">
          <w:br/>
        </w:r>
      </w:ins>
      <w:r w:rsidRPr="00390755">
        <w:t xml:space="preserve">Iron Bow will install and provision Expressway-C and Expressway-E for MRA servers in the </w:t>
      </w:r>
      <w:del w:id="507" w:author="Anthony Wurtele" w:date="2020-04-14T07:39:00Z">
        <w:r w:rsidRPr="00390755" w:rsidDel="003C43B1">
          <w:delText>VA ABC</w:delText>
        </w:r>
      </w:del>
      <w:ins w:id="508" w:author="Anthony Wurtele" w:date="2020-04-14T07:39:00Z">
        <w:del w:id="509" w:author="Logan Gaffney" w:date="2020-05-24T10:20:00Z">
          <w:r w:rsidR="003C43B1" w:rsidRPr="00390755" w:rsidDel="001A4240">
            <w:delText>“CUSTOMER”</w:delText>
          </w:r>
        </w:del>
      </w:ins>
      <w:ins w:id="510" w:author="Logan Gaffney" w:date="2020-05-24T10:20:00Z">
        <w:del w:id="511" w:author="Jeffrey Ward" w:date="2022-05-03T15:34:00Z">
          <w:r w:rsidR="001A4240" w:rsidRPr="00390755" w:rsidDel="00433F06">
            <w:delText>[CUSTOMER]</w:delText>
          </w:r>
        </w:del>
      </w:ins>
      <w:proofErr w:type="gramStart"/>
      <w:ins w:id="512" w:author="Jeffrey Ward" w:date="2022-05-10T08:13:00Z">
        <w:r w:rsidR="00390755" w:rsidRPr="00390755">
          <w:t>{{ customer</w:t>
        </w:r>
        <w:proofErr w:type="gramEnd"/>
        <w:r w:rsidR="00390755" w:rsidRPr="00390755">
          <w:t xml:space="preserve"> }}</w:t>
        </w:r>
      </w:ins>
      <w:r w:rsidRPr="00390755">
        <w:t xml:space="preserve"> Data Center. The following tasks will be performed at the </w:t>
      </w:r>
      <w:del w:id="513" w:author="Anthony Wurtele" w:date="2020-04-14T07:39:00Z">
        <w:r w:rsidRPr="00390755" w:rsidDel="003C43B1">
          <w:delText>VA ABC</w:delText>
        </w:r>
      </w:del>
      <w:ins w:id="514" w:author="Anthony Wurtele" w:date="2020-04-14T07:39:00Z">
        <w:del w:id="515" w:author="Logan Gaffney" w:date="2020-05-24T10:20:00Z">
          <w:r w:rsidR="003C43B1" w:rsidRPr="00390755" w:rsidDel="001A4240">
            <w:delText>“CUSTOMER”</w:delText>
          </w:r>
        </w:del>
      </w:ins>
      <w:ins w:id="516" w:author="Logan Gaffney" w:date="2020-05-24T10:20:00Z">
        <w:del w:id="517" w:author="Jeffrey Ward" w:date="2022-05-03T15:34:00Z">
          <w:r w:rsidR="001A4240" w:rsidRPr="00390755" w:rsidDel="00433F06">
            <w:delText>[CUSTOMER]</w:delText>
          </w:r>
        </w:del>
      </w:ins>
      <w:proofErr w:type="gramStart"/>
      <w:ins w:id="518" w:author="Jeffrey Ward" w:date="2022-05-10T08:13:00Z">
        <w:r w:rsidR="00390755" w:rsidRPr="00390755">
          <w:t>{{ customer</w:t>
        </w:r>
        <w:proofErr w:type="gramEnd"/>
        <w:r w:rsidR="00390755" w:rsidRPr="00390755">
          <w:t xml:space="preserve"> }}</w:t>
        </w:r>
      </w:ins>
      <w:r w:rsidRPr="00390755">
        <w:t xml:space="preserve"> datacenters:</w:t>
      </w:r>
    </w:p>
    <w:p w14:paraId="3D6E66A8" w14:textId="77777777" w:rsidR="0088299B" w:rsidRPr="00390755" w:rsidRDefault="0088299B" w:rsidP="0088299B">
      <w:pPr>
        <w:pStyle w:val="ListParagraph"/>
        <w:numPr>
          <w:ilvl w:val="0"/>
          <w:numId w:val="12"/>
        </w:numPr>
      </w:pPr>
      <w:r w:rsidRPr="00390755">
        <w:t xml:space="preserve">Install Expressway-C/E OVA templates </w:t>
      </w:r>
    </w:p>
    <w:p w14:paraId="4F6506C8" w14:textId="77777777" w:rsidR="0088299B" w:rsidRPr="00390755" w:rsidRDefault="0088299B" w:rsidP="0088299B">
      <w:pPr>
        <w:pStyle w:val="ListParagraph"/>
        <w:numPr>
          <w:ilvl w:val="0"/>
          <w:numId w:val="12"/>
        </w:numPr>
      </w:pPr>
      <w:r w:rsidRPr="00390755">
        <w:t>Set sizing parameters from design meeting</w:t>
      </w:r>
    </w:p>
    <w:p w14:paraId="71C218FE" w14:textId="77777777" w:rsidR="0088299B" w:rsidRPr="00390755" w:rsidRDefault="0088299B" w:rsidP="0088299B">
      <w:pPr>
        <w:pStyle w:val="ListParagraph"/>
        <w:numPr>
          <w:ilvl w:val="0"/>
          <w:numId w:val="12"/>
        </w:numPr>
      </w:pPr>
      <w:r w:rsidRPr="00390755">
        <w:t>Configure IP addressing information</w:t>
      </w:r>
    </w:p>
    <w:p w14:paraId="3E45CF85" w14:textId="77777777" w:rsidR="0088299B" w:rsidRPr="00390755" w:rsidRDefault="0088299B" w:rsidP="0088299B">
      <w:pPr>
        <w:pStyle w:val="ListParagraph"/>
        <w:numPr>
          <w:ilvl w:val="0"/>
          <w:numId w:val="15"/>
        </w:numPr>
      </w:pPr>
      <w:r w:rsidRPr="00390755">
        <w:t>Configure MRA communication with Unified Communications Manager</w:t>
      </w:r>
    </w:p>
    <w:p w14:paraId="1736F5EA" w14:textId="77777777" w:rsidR="0088299B" w:rsidRPr="00390755" w:rsidRDefault="0088299B" w:rsidP="0088299B">
      <w:pPr>
        <w:pStyle w:val="ListParagraph"/>
        <w:numPr>
          <w:ilvl w:val="0"/>
          <w:numId w:val="15"/>
        </w:numPr>
      </w:pPr>
      <w:r w:rsidRPr="00390755">
        <w:t>Coordinate with the security administrator to open required ports for MRA for traversal</w:t>
      </w:r>
    </w:p>
    <w:p w14:paraId="3284C842" w14:textId="77777777" w:rsidR="0088299B" w:rsidRPr="00390755" w:rsidRDefault="0088299B" w:rsidP="0088299B">
      <w:pPr>
        <w:pStyle w:val="ListParagraph"/>
        <w:numPr>
          <w:ilvl w:val="0"/>
          <w:numId w:val="15"/>
        </w:numPr>
      </w:pPr>
      <w:r w:rsidRPr="00390755">
        <w:t>Customer responsible for all internal and external DNS configurations</w:t>
      </w:r>
    </w:p>
    <w:p w14:paraId="2B0352EF" w14:textId="77777777" w:rsidR="0088299B" w:rsidRPr="00390755" w:rsidRDefault="0088299B" w:rsidP="0088299B">
      <w:pPr>
        <w:pStyle w:val="ListParagraph"/>
        <w:numPr>
          <w:ilvl w:val="0"/>
          <w:numId w:val="15"/>
        </w:numPr>
      </w:pPr>
      <w:r w:rsidRPr="00390755">
        <w:t>Customer responsible for all public and private server certificates</w:t>
      </w:r>
    </w:p>
    <w:p w14:paraId="39917530" w14:textId="77777777" w:rsidR="0088299B" w:rsidRPr="00390755" w:rsidRDefault="0088299B" w:rsidP="0088299B">
      <w:pPr>
        <w:pStyle w:val="ListParagraph"/>
        <w:numPr>
          <w:ilvl w:val="0"/>
          <w:numId w:val="12"/>
        </w:numPr>
      </w:pPr>
      <w:r w:rsidRPr="00390755">
        <w:t xml:space="preserve"> Verify access to web management interface</w:t>
      </w:r>
    </w:p>
    <w:p w14:paraId="1C498E87" w14:textId="6D14735E" w:rsidR="0088299B" w:rsidRPr="00390755" w:rsidRDefault="0088299B" w:rsidP="0088299B">
      <w:pPr>
        <w:pStyle w:val="ListParagraph"/>
        <w:numPr>
          <w:ilvl w:val="0"/>
          <w:numId w:val="12"/>
        </w:numPr>
      </w:pPr>
      <w:r w:rsidRPr="00390755">
        <w:t xml:space="preserve">All </w:t>
      </w:r>
      <w:del w:id="519" w:author="Anthony Wurtele" w:date="2020-04-14T07:39:00Z">
        <w:r w:rsidRPr="00390755" w:rsidDel="003C43B1">
          <w:delText>VA ABC</w:delText>
        </w:r>
      </w:del>
      <w:ins w:id="520" w:author="Anthony Wurtele" w:date="2020-04-14T07:39:00Z">
        <w:del w:id="521" w:author="Logan Gaffney" w:date="2020-05-24T10:20:00Z">
          <w:r w:rsidR="003C43B1" w:rsidRPr="00390755" w:rsidDel="001A4240">
            <w:delText>“CUSTOMER”</w:delText>
          </w:r>
        </w:del>
      </w:ins>
      <w:ins w:id="522" w:author="Logan Gaffney" w:date="2020-05-24T10:20:00Z">
        <w:del w:id="523" w:author="Jeffrey Ward" w:date="2022-05-03T15:34:00Z">
          <w:r w:rsidR="001A4240" w:rsidRPr="00390755" w:rsidDel="00433F06">
            <w:delText>[CUSTOMER]</w:delText>
          </w:r>
        </w:del>
      </w:ins>
      <w:proofErr w:type="gramStart"/>
      <w:ins w:id="524" w:author="Jeffrey Ward" w:date="2022-05-10T08:13:00Z">
        <w:r w:rsidR="00390755" w:rsidRPr="00390755">
          <w:t>{{ customer</w:t>
        </w:r>
        <w:proofErr w:type="gramEnd"/>
        <w:r w:rsidR="00390755" w:rsidRPr="00390755">
          <w:t xml:space="preserve"> }}</w:t>
        </w:r>
      </w:ins>
      <w:r w:rsidRPr="00390755">
        <w:t xml:space="preserve"> store phones will use Mobile Remote Access (MRA) to register to the CUCM for call control.</w:t>
      </w:r>
    </w:p>
    <w:p w14:paraId="4CED8D96" w14:textId="00A9BFCC" w:rsidR="0088299B" w:rsidRPr="00390755" w:rsidRDefault="0088299B" w:rsidP="0088299B">
      <w:pPr>
        <w:pStyle w:val="ListParagraph"/>
        <w:numPr>
          <w:ilvl w:val="0"/>
          <w:numId w:val="12"/>
        </w:numPr>
      </w:pPr>
      <w:del w:id="525" w:author="Anthony Wurtele" w:date="2020-04-14T07:39:00Z">
        <w:r w:rsidRPr="00390755" w:rsidDel="003C43B1">
          <w:delText>VA ABC</w:delText>
        </w:r>
      </w:del>
      <w:ins w:id="526" w:author="Anthony Wurtele" w:date="2020-04-14T07:39:00Z">
        <w:del w:id="527" w:author="Logan Gaffney" w:date="2020-05-24T10:20:00Z">
          <w:r w:rsidR="003C43B1" w:rsidRPr="00390755" w:rsidDel="001A4240">
            <w:delText>“CUSTOMER”</w:delText>
          </w:r>
        </w:del>
      </w:ins>
      <w:ins w:id="528" w:author="Logan Gaffney" w:date="2020-05-24T10:20:00Z">
        <w:del w:id="529" w:author="Jeffrey Ward" w:date="2022-05-03T15:34:00Z">
          <w:r w:rsidR="001A4240" w:rsidRPr="00390755" w:rsidDel="00433F06">
            <w:delText>[CUSTOMER]</w:delText>
          </w:r>
        </w:del>
      </w:ins>
      <w:proofErr w:type="gramStart"/>
      <w:ins w:id="530" w:author="Jeffrey Ward" w:date="2022-05-10T08:13:00Z">
        <w:r w:rsidR="00390755" w:rsidRPr="00390755">
          <w:t>{{ customer</w:t>
        </w:r>
        <w:proofErr w:type="gramEnd"/>
        <w:r w:rsidR="00390755" w:rsidRPr="00390755">
          <w:t xml:space="preserve"> }}</w:t>
        </w:r>
      </w:ins>
      <w:r w:rsidRPr="00390755">
        <w:t xml:space="preserve"> to insure minimum bandwidth of 384kbps for MRA phones at each </w:t>
      </w:r>
      <w:del w:id="531" w:author="Anthony Wurtele" w:date="2020-04-14T07:39:00Z">
        <w:r w:rsidRPr="00390755" w:rsidDel="003C43B1">
          <w:delText>VA ABC</w:delText>
        </w:r>
      </w:del>
      <w:ins w:id="532" w:author="Anthony Wurtele" w:date="2020-04-14T07:39:00Z">
        <w:del w:id="533" w:author="Logan Gaffney" w:date="2020-05-24T10:20:00Z">
          <w:r w:rsidR="003C43B1" w:rsidRPr="00390755" w:rsidDel="001A4240">
            <w:delText>“CUSTOMER”</w:delText>
          </w:r>
        </w:del>
      </w:ins>
      <w:ins w:id="534" w:author="Logan Gaffney" w:date="2020-05-24T10:20:00Z">
        <w:del w:id="535" w:author="Jeffrey Ward" w:date="2022-05-03T15:34:00Z">
          <w:r w:rsidR="001A4240" w:rsidRPr="00390755" w:rsidDel="00433F06">
            <w:delText>[CUSTOMER]</w:delText>
          </w:r>
        </w:del>
      </w:ins>
      <w:ins w:id="536" w:author="Jeffrey Ward" w:date="2022-05-10T08:13:00Z">
        <w:r w:rsidR="00390755" w:rsidRPr="00390755">
          <w:rPr>
            <w:rPrChange w:id="537" w:author="Jeffrey Ward" w:date="2022-05-10T08:14:00Z">
              <w:rPr>
                <w:highlight w:val="yellow"/>
              </w:rPr>
            </w:rPrChange>
          </w:rPr>
          <w:t>{{ customer }}</w:t>
        </w:r>
      </w:ins>
      <w:r w:rsidRPr="00390755">
        <w:t xml:space="preserve"> store.</w:t>
      </w:r>
    </w:p>
    <w:p w14:paraId="505D8457" w14:textId="5306C725" w:rsidR="0088299B" w:rsidDel="00AD16BC" w:rsidRDefault="0088299B" w:rsidP="00AD16BC">
      <w:pPr>
        <w:ind w:left="360"/>
        <w:rPr>
          <w:del w:id="538" w:author="Jeffrey Ward" w:date="2022-05-10T09:56:00Z"/>
          <w:i/>
          <w:iCs/>
          <w:sz w:val="20"/>
          <w:szCs w:val="20"/>
        </w:rPr>
      </w:pPr>
      <w:r w:rsidRPr="00390755">
        <w:rPr>
          <w:i/>
          <w:iCs/>
          <w:sz w:val="20"/>
          <w:szCs w:val="20"/>
        </w:rPr>
        <w:t>Note: See Assumption 5,</w:t>
      </w:r>
    </w:p>
    <w:p w14:paraId="4612B201" w14:textId="18F7A1CF" w:rsidR="00AD16BC" w:rsidRDefault="00AD16BC" w:rsidP="00AD16BC">
      <w:pPr>
        <w:ind w:left="360"/>
        <w:rPr>
          <w:ins w:id="539" w:author="Jeffrey Ward" w:date="2022-05-10T09:58:00Z"/>
          <w:i/>
          <w:iCs/>
          <w:sz w:val="20"/>
          <w:szCs w:val="20"/>
        </w:rPr>
      </w:pPr>
    </w:p>
    <w:p w14:paraId="14C7180C" w14:textId="72EADDCC" w:rsidR="00AD16BC" w:rsidRPr="00AD16BC" w:rsidRDefault="00AD16BC" w:rsidP="00AD16BC">
      <w:pPr>
        <w:rPr>
          <w:ins w:id="540" w:author="Jeffrey Ward" w:date="2022-05-10T09:56:00Z"/>
          <w:i/>
          <w:iCs/>
          <w:sz w:val="20"/>
          <w:szCs w:val="20"/>
          <w:rPrChange w:id="541" w:author="Jeffrey Ward" w:date="2022-05-10T09:58:00Z">
            <w:rPr>
              <w:ins w:id="542" w:author="Jeffrey Ward" w:date="2022-05-10T09:56:00Z"/>
              <w:b/>
              <w:u w:val="single"/>
            </w:rPr>
          </w:rPrChange>
        </w:rPr>
        <w:pPrChange w:id="543" w:author="Jeffrey Ward" w:date="2022-05-10T09:58:00Z">
          <w:pPr>
            <w:ind w:left="360"/>
          </w:pPr>
        </w:pPrChange>
      </w:pPr>
      <w:ins w:id="544" w:author="Jeffrey Ward" w:date="2022-05-10T09:58:00Z">
        <w:r w:rsidRPr="00390755">
          <w:t>{%p endif %}</w:t>
        </w:r>
      </w:ins>
    </w:p>
    <w:p w14:paraId="4B425E83" w14:textId="2FE60F3E" w:rsidR="00AD16BC" w:rsidRDefault="00AD16BC" w:rsidP="00AD16BC">
      <w:pPr>
        <w:spacing w:before="120"/>
        <w:rPr>
          <w:ins w:id="545" w:author="Jeffrey Ward" w:date="2022-05-10T09:56:00Z"/>
          <w:b/>
          <w:u w:val="single"/>
        </w:rPr>
        <w:pPrChange w:id="546" w:author="Jeffrey Ward" w:date="2022-05-10T09:57:00Z">
          <w:pPr>
            <w:ind w:left="360"/>
          </w:pPr>
        </w:pPrChange>
      </w:pPr>
      <w:ins w:id="547" w:author="Jeffrey Ward" w:date="2022-05-10T09:56:00Z">
        <w:r>
          <w:rPr>
            <w:b/>
            <w:u w:val="single"/>
          </w:rPr>
          <w:t xml:space="preserve">{%p if not </w:t>
        </w:r>
        <w:proofErr w:type="spellStart"/>
        <w:r w:rsidRPr="000138AA">
          <w:rPr>
            <w:b/>
            <w:u w:val="single"/>
          </w:rPr>
          <w:t>on_premise</w:t>
        </w:r>
        <w:proofErr w:type="spellEnd"/>
        <w:r>
          <w:rPr>
            <w:b/>
            <w:u w:val="single"/>
          </w:rPr>
          <w:t xml:space="preserve"> %}</w:t>
        </w:r>
      </w:ins>
    </w:p>
    <w:p w14:paraId="2EAAD712" w14:textId="41CF7B82" w:rsidR="0088299B" w:rsidRPr="00AD16BC" w:rsidDel="00AD16BC" w:rsidRDefault="0088299B" w:rsidP="00AD16BC">
      <w:pPr>
        <w:ind w:left="360"/>
        <w:rPr>
          <w:ins w:id="548" w:author="Logan Gaffney" w:date="2020-05-24T12:15:00Z"/>
          <w:del w:id="549" w:author="Jeffrey Ward" w:date="2022-05-10T09:56:00Z"/>
          <w:rStyle w:val="normaltextrun"/>
          <w:rFonts w:eastAsia="Arial"/>
          <w:b/>
          <w:u w:val="single"/>
          <w:rPrChange w:id="550" w:author="Jeffrey Ward" w:date="2022-05-10T09:56:00Z">
            <w:rPr>
              <w:ins w:id="551" w:author="Logan Gaffney" w:date="2020-05-24T12:15:00Z"/>
              <w:del w:id="552" w:author="Jeffrey Ward" w:date="2022-05-10T09:56:00Z"/>
              <w:rStyle w:val="normaltextrun"/>
              <w:rFonts w:eastAsia="Arial"/>
            </w:rPr>
          </w:rPrChange>
        </w:rPr>
        <w:pPrChange w:id="553" w:author="Jeffrey Ward" w:date="2022-05-10T09:56:00Z">
          <w:pPr>
            <w:pStyle w:val="paragraph"/>
            <w:spacing w:before="0" w:beforeAutospacing="0" w:after="0" w:afterAutospacing="0"/>
          </w:pPr>
        </w:pPrChange>
      </w:pPr>
    </w:p>
    <w:p w14:paraId="4334C968" w14:textId="454B904F" w:rsidR="00D7145F" w:rsidRPr="00390755" w:rsidRDefault="00D7145F" w:rsidP="00D7145F">
      <w:pPr>
        <w:spacing w:before="120"/>
        <w:rPr>
          <w:ins w:id="554" w:author="Logan Gaffney" w:date="2020-05-24T12:18:00Z"/>
        </w:rPr>
      </w:pPr>
      <w:ins w:id="555" w:author="Logan Gaffney" w:date="2020-05-24T12:18:00Z">
        <w:r w:rsidRPr="00390755">
          <w:rPr>
            <w:b/>
            <w:bCs/>
          </w:rPr>
          <w:t>Expressway-C/E(</w:t>
        </w:r>
        <w:proofErr w:type="gramStart"/>
        <w:r w:rsidRPr="00390755">
          <w:rPr>
            <w:b/>
            <w:bCs/>
          </w:rPr>
          <w:t xml:space="preserve">Cloud) </w:t>
        </w:r>
        <w:r w:rsidRPr="00390755">
          <w:t xml:space="preserve">  </w:t>
        </w:r>
        <w:proofErr w:type="gramEnd"/>
        <w:r w:rsidRPr="00390755">
          <w:br/>
          <w:t xml:space="preserve">Iron Bow will </w:t>
        </w:r>
      </w:ins>
      <w:ins w:id="556" w:author="Logan Gaffney" w:date="2020-05-24T12:19:00Z">
        <w:r w:rsidRPr="00390755">
          <w:t>configure</w:t>
        </w:r>
      </w:ins>
      <w:ins w:id="557" w:author="Logan Gaffney" w:date="2020-05-24T12:18:00Z">
        <w:r w:rsidRPr="00390755">
          <w:t xml:space="preserve"> Expressway-C and Expressway-E for MRA servers in the </w:t>
        </w:r>
        <w:del w:id="558" w:author="Jeffrey Ward" w:date="2022-05-03T15:34:00Z">
          <w:r w:rsidRPr="00390755" w:rsidDel="00433F06">
            <w:rPr>
              <w:rPrChange w:id="559" w:author="Jeffrey Ward" w:date="2022-05-10T08:14:00Z">
                <w:rPr>
                  <w:highlight w:val="yellow"/>
                </w:rPr>
              </w:rPrChange>
            </w:rPr>
            <w:delText>[CUSTOMER]</w:delText>
          </w:r>
        </w:del>
      </w:ins>
      <w:ins w:id="560" w:author="Jeffrey Ward" w:date="2022-05-10T08:13:00Z">
        <w:r w:rsidR="00390755" w:rsidRPr="00390755">
          <w:rPr>
            <w:rPrChange w:id="561" w:author="Jeffrey Ward" w:date="2022-05-10T08:14:00Z">
              <w:rPr>
                <w:highlight w:val="yellow"/>
              </w:rPr>
            </w:rPrChange>
          </w:rPr>
          <w:t>{{ customer }}</w:t>
        </w:r>
      </w:ins>
      <w:ins w:id="562" w:author="Logan Gaffney" w:date="2020-05-24T12:18:00Z">
        <w:r w:rsidRPr="00390755">
          <w:t xml:space="preserve"> Data Center. The following tasks will be performed at the </w:t>
        </w:r>
        <w:del w:id="563" w:author="Jeffrey Ward" w:date="2022-05-03T15:34:00Z">
          <w:r w:rsidRPr="00390755" w:rsidDel="00433F06">
            <w:rPr>
              <w:rPrChange w:id="564" w:author="Jeffrey Ward" w:date="2022-05-10T08:14:00Z">
                <w:rPr>
                  <w:highlight w:val="yellow"/>
                </w:rPr>
              </w:rPrChange>
            </w:rPr>
            <w:delText>[CUSTOMER]</w:delText>
          </w:r>
        </w:del>
      </w:ins>
      <w:proofErr w:type="gramStart"/>
      <w:ins w:id="565" w:author="Jeffrey Ward" w:date="2022-05-10T08:13:00Z">
        <w:r w:rsidR="00390755" w:rsidRPr="00390755">
          <w:rPr>
            <w:rPrChange w:id="566" w:author="Jeffrey Ward" w:date="2022-05-10T08:14:00Z">
              <w:rPr>
                <w:highlight w:val="yellow"/>
              </w:rPr>
            </w:rPrChange>
          </w:rPr>
          <w:t>{{ customer</w:t>
        </w:r>
        <w:proofErr w:type="gramEnd"/>
        <w:r w:rsidR="00390755" w:rsidRPr="00390755">
          <w:rPr>
            <w:rPrChange w:id="567" w:author="Jeffrey Ward" w:date="2022-05-10T08:14:00Z">
              <w:rPr>
                <w:highlight w:val="yellow"/>
              </w:rPr>
            </w:rPrChange>
          </w:rPr>
          <w:t xml:space="preserve"> }}</w:t>
        </w:r>
      </w:ins>
      <w:ins w:id="568" w:author="Logan Gaffney" w:date="2020-05-24T12:18:00Z">
        <w:r w:rsidRPr="00390755">
          <w:t xml:space="preserve"> datacenters:</w:t>
        </w:r>
      </w:ins>
    </w:p>
    <w:p w14:paraId="5B1F840E" w14:textId="77777777" w:rsidR="00D7145F" w:rsidRPr="00390755" w:rsidRDefault="00D7145F" w:rsidP="00D7145F">
      <w:pPr>
        <w:pStyle w:val="ListParagraph"/>
        <w:numPr>
          <w:ilvl w:val="0"/>
          <w:numId w:val="12"/>
        </w:numPr>
        <w:rPr>
          <w:ins w:id="569" w:author="Logan Gaffney" w:date="2020-05-24T12:18:00Z"/>
        </w:rPr>
      </w:pPr>
      <w:ins w:id="570" w:author="Logan Gaffney" w:date="2020-05-24T12:18:00Z">
        <w:r w:rsidRPr="00390755">
          <w:t xml:space="preserve">Install Expressway-C/E OVA templates </w:t>
        </w:r>
      </w:ins>
    </w:p>
    <w:p w14:paraId="6319EECA" w14:textId="77777777" w:rsidR="00D7145F" w:rsidRPr="00390755" w:rsidRDefault="00D7145F" w:rsidP="00D7145F">
      <w:pPr>
        <w:pStyle w:val="ListParagraph"/>
        <w:numPr>
          <w:ilvl w:val="0"/>
          <w:numId w:val="12"/>
        </w:numPr>
        <w:rPr>
          <w:ins w:id="571" w:author="Logan Gaffney" w:date="2020-05-24T12:18:00Z"/>
        </w:rPr>
      </w:pPr>
      <w:ins w:id="572" w:author="Logan Gaffney" w:date="2020-05-24T12:18:00Z">
        <w:r w:rsidRPr="00390755">
          <w:lastRenderedPageBreak/>
          <w:t>Set sizing parameters from design meeting</w:t>
        </w:r>
      </w:ins>
    </w:p>
    <w:p w14:paraId="74EAB630" w14:textId="77777777" w:rsidR="00D7145F" w:rsidRPr="00390755" w:rsidRDefault="00D7145F" w:rsidP="00D7145F">
      <w:pPr>
        <w:pStyle w:val="ListParagraph"/>
        <w:numPr>
          <w:ilvl w:val="0"/>
          <w:numId w:val="12"/>
        </w:numPr>
        <w:rPr>
          <w:ins w:id="573" w:author="Logan Gaffney" w:date="2020-05-24T12:18:00Z"/>
        </w:rPr>
      </w:pPr>
      <w:ins w:id="574" w:author="Logan Gaffney" w:date="2020-05-24T12:18:00Z">
        <w:r w:rsidRPr="00390755">
          <w:t>Configure IP addressing information</w:t>
        </w:r>
      </w:ins>
    </w:p>
    <w:p w14:paraId="6B5C4479" w14:textId="77777777" w:rsidR="00D7145F" w:rsidRPr="00390755" w:rsidRDefault="00D7145F" w:rsidP="00D7145F">
      <w:pPr>
        <w:pStyle w:val="ListParagraph"/>
        <w:numPr>
          <w:ilvl w:val="0"/>
          <w:numId w:val="15"/>
        </w:numPr>
        <w:rPr>
          <w:ins w:id="575" w:author="Logan Gaffney" w:date="2020-05-24T12:18:00Z"/>
        </w:rPr>
      </w:pPr>
      <w:ins w:id="576" w:author="Logan Gaffney" w:date="2020-05-24T12:18:00Z">
        <w:r w:rsidRPr="00390755">
          <w:t>Configure MRA communication with Unified Communications Manager</w:t>
        </w:r>
      </w:ins>
    </w:p>
    <w:p w14:paraId="4DBBCBAB" w14:textId="77777777" w:rsidR="00D7145F" w:rsidRPr="00390755" w:rsidRDefault="00D7145F" w:rsidP="00D7145F">
      <w:pPr>
        <w:pStyle w:val="ListParagraph"/>
        <w:numPr>
          <w:ilvl w:val="0"/>
          <w:numId w:val="15"/>
        </w:numPr>
        <w:rPr>
          <w:ins w:id="577" w:author="Logan Gaffney" w:date="2020-05-24T12:18:00Z"/>
        </w:rPr>
      </w:pPr>
      <w:ins w:id="578" w:author="Logan Gaffney" w:date="2020-05-24T12:18:00Z">
        <w:r w:rsidRPr="00390755">
          <w:t>Coordinate with the security administrator to open required ports for MRA for traversal</w:t>
        </w:r>
      </w:ins>
    </w:p>
    <w:p w14:paraId="388146BF" w14:textId="77777777" w:rsidR="00D7145F" w:rsidRPr="00390755" w:rsidRDefault="00D7145F" w:rsidP="00D7145F">
      <w:pPr>
        <w:pStyle w:val="ListParagraph"/>
        <w:numPr>
          <w:ilvl w:val="0"/>
          <w:numId w:val="15"/>
        </w:numPr>
        <w:rPr>
          <w:ins w:id="579" w:author="Logan Gaffney" w:date="2020-05-24T12:18:00Z"/>
        </w:rPr>
      </w:pPr>
      <w:ins w:id="580" w:author="Logan Gaffney" w:date="2020-05-24T12:18:00Z">
        <w:r w:rsidRPr="00390755">
          <w:t>Customer responsible for all internal and external DNS configurations</w:t>
        </w:r>
      </w:ins>
    </w:p>
    <w:p w14:paraId="5283EF3E" w14:textId="77777777" w:rsidR="00D7145F" w:rsidRPr="00390755" w:rsidRDefault="00D7145F" w:rsidP="00D7145F">
      <w:pPr>
        <w:pStyle w:val="ListParagraph"/>
        <w:numPr>
          <w:ilvl w:val="0"/>
          <w:numId w:val="15"/>
        </w:numPr>
        <w:rPr>
          <w:ins w:id="581" w:author="Logan Gaffney" w:date="2020-05-24T12:18:00Z"/>
        </w:rPr>
      </w:pPr>
      <w:ins w:id="582" w:author="Logan Gaffney" w:date="2020-05-24T12:18:00Z">
        <w:r w:rsidRPr="00390755">
          <w:t>Customer responsible for all public and private server certificates</w:t>
        </w:r>
      </w:ins>
    </w:p>
    <w:p w14:paraId="2A7DFFE8" w14:textId="77777777" w:rsidR="00D7145F" w:rsidRPr="00390755" w:rsidRDefault="00D7145F" w:rsidP="00D7145F">
      <w:pPr>
        <w:pStyle w:val="ListParagraph"/>
        <w:numPr>
          <w:ilvl w:val="0"/>
          <w:numId w:val="12"/>
        </w:numPr>
        <w:rPr>
          <w:ins w:id="583" w:author="Logan Gaffney" w:date="2020-05-24T12:18:00Z"/>
        </w:rPr>
      </w:pPr>
      <w:ins w:id="584" w:author="Logan Gaffney" w:date="2020-05-24T12:18:00Z">
        <w:r w:rsidRPr="00390755">
          <w:t xml:space="preserve"> Verify access to web management interface</w:t>
        </w:r>
      </w:ins>
    </w:p>
    <w:p w14:paraId="3ECF2DB7" w14:textId="418C80E5" w:rsidR="00D7145F" w:rsidRPr="00390755" w:rsidRDefault="00D7145F" w:rsidP="00D7145F">
      <w:pPr>
        <w:pStyle w:val="ListParagraph"/>
        <w:numPr>
          <w:ilvl w:val="0"/>
          <w:numId w:val="12"/>
        </w:numPr>
        <w:rPr>
          <w:ins w:id="585" w:author="Logan Gaffney" w:date="2020-05-24T12:18:00Z"/>
        </w:rPr>
      </w:pPr>
      <w:ins w:id="586" w:author="Logan Gaffney" w:date="2020-05-24T12:18:00Z">
        <w:r w:rsidRPr="00390755">
          <w:t xml:space="preserve">All </w:t>
        </w:r>
        <w:del w:id="587" w:author="Jeffrey Ward" w:date="2022-05-03T15:34:00Z">
          <w:r w:rsidRPr="00390755" w:rsidDel="00433F06">
            <w:rPr>
              <w:rPrChange w:id="588" w:author="Jeffrey Ward" w:date="2022-05-10T08:14:00Z">
                <w:rPr>
                  <w:highlight w:val="yellow"/>
                </w:rPr>
              </w:rPrChange>
            </w:rPr>
            <w:delText>[CUSTOMER]</w:delText>
          </w:r>
        </w:del>
      </w:ins>
      <w:proofErr w:type="gramStart"/>
      <w:ins w:id="589" w:author="Jeffrey Ward" w:date="2022-05-10T08:13:00Z">
        <w:r w:rsidR="00390755" w:rsidRPr="00390755">
          <w:rPr>
            <w:rPrChange w:id="590" w:author="Jeffrey Ward" w:date="2022-05-10T08:14:00Z">
              <w:rPr>
                <w:highlight w:val="yellow"/>
              </w:rPr>
            </w:rPrChange>
          </w:rPr>
          <w:t>{{ customer</w:t>
        </w:r>
        <w:proofErr w:type="gramEnd"/>
        <w:r w:rsidR="00390755" w:rsidRPr="00390755">
          <w:rPr>
            <w:rPrChange w:id="591" w:author="Jeffrey Ward" w:date="2022-05-10T08:14:00Z">
              <w:rPr>
                <w:highlight w:val="yellow"/>
              </w:rPr>
            </w:rPrChange>
          </w:rPr>
          <w:t xml:space="preserve"> }}</w:t>
        </w:r>
      </w:ins>
      <w:ins w:id="592" w:author="Logan Gaffney" w:date="2020-05-24T12:18:00Z">
        <w:r w:rsidRPr="00390755">
          <w:t xml:space="preserve"> store phones will use Mobile Remote Access (MRA) to register to the CUCM for call control.</w:t>
        </w:r>
      </w:ins>
    </w:p>
    <w:p w14:paraId="2D19956E" w14:textId="30CE939B" w:rsidR="00D7145F" w:rsidRPr="00390755" w:rsidRDefault="00D7145F" w:rsidP="00D7145F">
      <w:pPr>
        <w:pStyle w:val="ListParagraph"/>
        <w:numPr>
          <w:ilvl w:val="0"/>
          <w:numId w:val="12"/>
        </w:numPr>
        <w:rPr>
          <w:ins w:id="593" w:author="Logan Gaffney" w:date="2020-05-24T12:18:00Z"/>
        </w:rPr>
      </w:pPr>
      <w:ins w:id="594" w:author="Logan Gaffney" w:date="2020-05-24T12:18:00Z">
        <w:del w:id="595" w:author="Jeffrey Ward" w:date="2022-05-03T15:34:00Z">
          <w:r w:rsidRPr="00390755" w:rsidDel="00433F06">
            <w:rPr>
              <w:rPrChange w:id="596" w:author="Jeffrey Ward" w:date="2022-05-10T08:14:00Z">
                <w:rPr>
                  <w:highlight w:val="yellow"/>
                </w:rPr>
              </w:rPrChange>
            </w:rPr>
            <w:delText>[CUSTOMER]</w:delText>
          </w:r>
        </w:del>
      </w:ins>
      <w:proofErr w:type="gramStart"/>
      <w:ins w:id="597" w:author="Jeffrey Ward" w:date="2022-05-10T08:13:00Z">
        <w:r w:rsidR="00390755" w:rsidRPr="00390755">
          <w:rPr>
            <w:rPrChange w:id="598" w:author="Jeffrey Ward" w:date="2022-05-10T08:14:00Z">
              <w:rPr>
                <w:highlight w:val="yellow"/>
              </w:rPr>
            </w:rPrChange>
          </w:rPr>
          <w:t>{{ customer</w:t>
        </w:r>
        <w:proofErr w:type="gramEnd"/>
        <w:r w:rsidR="00390755" w:rsidRPr="00390755">
          <w:rPr>
            <w:rPrChange w:id="599" w:author="Jeffrey Ward" w:date="2022-05-10T08:14:00Z">
              <w:rPr>
                <w:highlight w:val="yellow"/>
              </w:rPr>
            </w:rPrChange>
          </w:rPr>
          <w:t xml:space="preserve"> }}</w:t>
        </w:r>
      </w:ins>
      <w:ins w:id="600" w:author="Logan Gaffney" w:date="2020-05-24T12:18:00Z">
        <w:r w:rsidRPr="00390755">
          <w:t xml:space="preserve"> to insure minimum bandwidth of 384kbps for MRA phones at each </w:t>
        </w:r>
        <w:del w:id="601" w:author="Jeffrey Ward" w:date="2022-05-03T15:34:00Z">
          <w:r w:rsidRPr="00390755" w:rsidDel="00433F06">
            <w:rPr>
              <w:rPrChange w:id="602" w:author="Jeffrey Ward" w:date="2022-05-10T08:14:00Z">
                <w:rPr>
                  <w:highlight w:val="yellow"/>
                </w:rPr>
              </w:rPrChange>
            </w:rPr>
            <w:delText>[CUSTOMER]</w:delText>
          </w:r>
        </w:del>
      </w:ins>
      <w:ins w:id="603" w:author="Jeffrey Ward" w:date="2022-05-10T08:13:00Z">
        <w:r w:rsidR="00390755" w:rsidRPr="00390755">
          <w:rPr>
            <w:rPrChange w:id="604" w:author="Jeffrey Ward" w:date="2022-05-10T08:14:00Z">
              <w:rPr>
                <w:highlight w:val="yellow"/>
              </w:rPr>
            </w:rPrChange>
          </w:rPr>
          <w:t>{{ customer }}</w:t>
        </w:r>
      </w:ins>
      <w:ins w:id="605" w:author="Logan Gaffney" w:date="2020-05-24T12:18:00Z">
        <w:r w:rsidRPr="00390755">
          <w:t xml:space="preserve"> store.</w:t>
        </w:r>
      </w:ins>
    </w:p>
    <w:p w14:paraId="49866F88" w14:textId="4CA1043C" w:rsidR="00D7145F" w:rsidRDefault="00D7145F" w:rsidP="00D7145F">
      <w:pPr>
        <w:ind w:left="360"/>
        <w:rPr>
          <w:ins w:id="606" w:author="Jeffrey Ward" w:date="2022-05-10T09:57:00Z"/>
          <w:i/>
          <w:iCs/>
          <w:sz w:val="20"/>
          <w:szCs w:val="20"/>
        </w:rPr>
      </w:pPr>
      <w:ins w:id="607" w:author="Logan Gaffney" w:date="2020-05-24T12:18:00Z">
        <w:r w:rsidRPr="00390755">
          <w:rPr>
            <w:i/>
            <w:iCs/>
            <w:sz w:val="20"/>
            <w:szCs w:val="20"/>
          </w:rPr>
          <w:t>Note: See Assumption 5,</w:t>
        </w:r>
      </w:ins>
    </w:p>
    <w:p w14:paraId="3FD01C74" w14:textId="77777777" w:rsidR="00AD16BC" w:rsidRPr="00390755" w:rsidRDefault="00AD16BC" w:rsidP="00AD16BC">
      <w:pPr>
        <w:rPr>
          <w:ins w:id="608" w:author="Jeffrey Ward" w:date="2022-05-10T09:57:00Z"/>
          <w:b/>
          <w:bCs/>
          <w:sz w:val="18"/>
          <w:szCs w:val="18"/>
        </w:rPr>
      </w:pPr>
      <w:ins w:id="609" w:author="Jeffrey Ward" w:date="2022-05-10T09:57:00Z">
        <w:r w:rsidRPr="00390755">
          <w:t>{%p endif %}</w:t>
        </w:r>
      </w:ins>
    </w:p>
    <w:p w14:paraId="08C29BC7" w14:textId="77777777" w:rsidR="00FB4633" w:rsidRDefault="00FB4633" w:rsidP="00AD16BC">
      <w:pPr>
        <w:rPr>
          <w:ins w:id="610" w:author="Jeffrey Ward" w:date="2022-05-10T09:48:00Z"/>
          <w:i/>
          <w:iCs/>
          <w:sz w:val="20"/>
          <w:szCs w:val="20"/>
        </w:rPr>
        <w:pPrChange w:id="611" w:author="Jeffrey Ward" w:date="2022-05-10T09:57:00Z">
          <w:pPr>
            <w:ind w:left="360"/>
          </w:pPr>
        </w:pPrChange>
      </w:pPr>
    </w:p>
    <w:p w14:paraId="2A7B2925" w14:textId="6E1FB7DE" w:rsidR="00FB4633" w:rsidDel="008D6F2D" w:rsidRDefault="00FB4633" w:rsidP="00FB4633">
      <w:pPr>
        <w:rPr>
          <w:del w:id="612" w:author="Jeffrey Ward" w:date="2022-05-10T10:11:00Z"/>
        </w:rPr>
      </w:pPr>
      <w:ins w:id="613" w:author="Jeffrey Ward" w:date="2022-05-10T09:48:00Z">
        <w:r w:rsidRPr="00390755">
          <w:t>{%p endif %}</w:t>
        </w:r>
      </w:ins>
    </w:p>
    <w:p w14:paraId="51DDC0C0" w14:textId="77777777" w:rsidR="008D6F2D" w:rsidRDefault="008D6F2D" w:rsidP="0088299B">
      <w:pPr>
        <w:rPr>
          <w:ins w:id="614" w:author="Jeffrey Ward" w:date="2022-05-10T10:11:00Z"/>
        </w:rPr>
      </w:pPr>
    </w:p>
    <w:p w14:paraId="71A16AB5" w14:textId="77777777" w:rsidR="008D6F2D" w:rsidRPr="00390755" w:rsidRDefault="008D6F2D" w:rsidP="00FB4633">
      <w:pPr>
        <w:rPr>
          <w:ins w:id="615" w:author="Jeffrey Ward" w:date="2022-05-10T10:11:00Z"/>
          <w:b/>
          <w:bCs/>
          <w:sz w:val="18"/>
          <w:szCs w:val="18"/>
        </w:rPr>
        <w:pPrChange w:id="616" w:author="Jeffrey Ward" w:date="2022-05-10T09:48:00Z">
          <w:pPr>
            <w:ind w:left="360"/>
          </w:pPr>
        </w:pPrChange>
      </w:pPr>
    </w:p>
    <w:p w14:paraId="1C4D5E65" w14:textId="6DC7FCDC" w:rsidR="00E67DAB" w:rsidDel="008D6F2D" w:rsidRDefault="00E67DAB" w:rsidP="0088299B">
      <w:pPr>
        <w:pStyle w:val="paragraph"/>
        <w:spacing w:before="0" w:beforeAutospacing="0" w:after="0" w:afterAutospacing="0"/>
        <w:rPr>
          <w:del w:id="617" w:author="Jeffrey Ward" w:date="2022-05-10T09:38:00Z"/>
        </w:rPr>
      </w:pPr>
    </w:p>
    <w:p w14:paraId="2C3C6CC0" w14:textId="43E23A19" w:rsidR="008D6F2D" w:rsidRDefault="008D6F2D" w:rsidP="0088299B">
      <w:pPr>
        <w:rPr>
          <w:ins w:id="618" w:author="Jeffrey Ward" w:date="2022-05-10T10:10:00Z"/>
        </w:rPr>
      </w:pPr>
      <w:ins w:id="619" w:author="Jeffrey Ward" w:date="2022-05-10T10:10:00Z">
        <w:r>
          <w:t>{%p</w:t>
        </w:r>
      </w:ins>
      <w:ins w:id="620" w:author="Jeffrey Ward" w:date="2022-05-10T10:11:00Z">
        <w:r>
          <w:t xml:space="preserve"> i</w:t>
        </w:r>
      </w:ins>
      <w:ins w:id="621" w:author="Jeffrey Ward" w:date="2022-05-10T10:13:00Z">
        <w:r w:rsidR="009E0FA9">
          <w:t>f</w:t>
        </w:r>
      </w:ins>
      <w:ins w:id="622" w:author="Jeffrey Ward" w:date="2022-05-10T10:11:00Z">
        <w:r>
          <w:t xml:space="preserve"> </w:t>
        </w:r>
        <w:proofErr w:type="spellStart"/>
        <w:r>
          <w:t>cer</w:t>
        </w:r>
        <w:proofErr w:type="spellEnd"/>
        <w:r>
          <w:t xml:space="preserve"> %}</w:t>
        </w:r>
      </w:ins>
    </w:p>
    <w:p w14:paraId="741AA68B" w14:textId="48D80421" w:rsidR="005C744D" w:rsidRPr="00390755" w:rsidDel="00CF5688" w:rsidRDefault="005C744D" w:rsidP="0088299B">
      <w:pPr>
        <w:pStyle w:val="paragraph"/>
        <w:spacing w:before="0" w:beforeAutospacing="0" w:after="0" w:afterAutospacing="0"/>
        <w:rPr>
          <w:del w:id="623" w:author="Jeffrey Ward" w:date="2022-05-10T09:40:00Z"/>
          <w:rStyle w:val="normaltextrun"/>
          <w:rFonts w:eastAsia="Arial"/>
        </w:rPr>
      </w:pPr>
    </w:p>
    <w:p w14:paraId="6B09A2BB" w14:textId="77777777" w:rsidR="0088299B" w:rsidRPr="00390755" w:rsidRDefault="0088299B" w:rsidP="0088299B">
      <w:r w:rsidRPr="00390755">
        <w:rPr>
          <w:b/>
        </w:rPr>
        <w:t xml:space="preserve">Cisco Emergency Responder (CER): </w:t>
      </w:r>
      <w:r w:rsidRPr="00390755">
        <w:t xml:space="preserve">The following tasks will be performed: by Iron Bow to configure CER for 911 nonfictions. </w:t>
      </w:r>
    </w:p>
    <w:p w14:paraId="6BB4CDED" w14:textId="77777777" w:rsidR="0088299B" w:rsidRPr="00390755" w:rsidRDefault="0088299B" w:rsidP="0088299B">
      <w:pPr>
        <w:pStyle w:val="ListParagraph"/>
        <w:numPr>
          <w:ilvl w:val="0"/>
          <w:numId w:val="16"/>
        </w:numPr>
      </w:pPr>
      <w:r w:rsidRPr="00390755">
        <w:t>Verify access to web management interface  </w:t>
      </w:r>
    </w:p>
    <w:p w14:paraId="124CEFD1" w14:textId="77777777" w:rsidR="0088299B" w:rsidRPr="00390755" w:rsidRDefault="0088299B" w:rsidP="0088299B">
      <w:pPr>
        <w:pStyle w:val="ListParagraph"/>
        <w:numPr>
          <w:ilvl w:val="0"/>
          <w:numId w:val="16"/>
        </w:numPr>
      </w:pPr>
      <w:r w:rsidRPr="00390755">
        <w:t>Configure licensing and ensure proper counts </w:t>
      </w:r>
    </w:p>
    <w:p w14:paraId="2C98DC00" w14:textId="77777777" w:rsidR="0088299B" w:rsidRPr="00390755" w:rsidRDefault="0088299B" w:rsidP="0088299B">
      <w:pPr>
        <w:pStyle w:val="ListParagraph"/>
        <w:numPr>
          <w:ilvl w:val="0"/>
          <w:numId w:val="16"/>
        </w:numPr>
      </w:pPr>
      <w:r w:rsidRPr="00390755">
        <w:t>Configure Emergency Call Routing for Emergency Location Identification Numbers (ELIN) and Emergency Response Locations (ERL) and assign them to proper store locations per subnet or manual entry</w:t>
      </w:r>
    </w:p>
    <w:p w14:paraId="7F3CB2E1" w14:textId="77777777" w:rsidR="0088299B" w:rsidRPr="00390755" w:rsidRDefault="0088299B" w:rsidP="0088299B">
      <w:pPr>
        <w:pStyle w:val="ListParagraph"/>
        <w:numPr>
          <w:ilvl w:val="0"/>
          <w:numId w:val="16"/>
        </w:numPr>
      </w:pPr>
      <w:r w:rsidRPr="00390755">
        <w:t>Configure Emergency Call Routing for dynamic association of the ELIN to the calling phone for callback purposes</w:t>
      </w:r>
      <w:r w:rsidRPr="00390755">
        <w:rPr>
          <w:rFonts w:ascii="Arial" w:hAnsi="Arial"/>
        </w:rPr>
        <w:t> </w:t>
      </w:r>
      <w:r w:rsidRPr="00390755">
        <w:t> </w:t>
      </w:r>
    </w:p>
    <w:p w14:paraId="56A75B7F" w14:textId="77777777" w:rsidR="0088299B" w:rsidRPr="00390755" w:rsidRDefault="0088299B" w:rsidP="0088299B">
      <w:pPr>
        <w:pStyle w:val="ListParagraph"/>
        <w:numPr>
          <w:ilvl w:val="0"/>
          <w:numId w:val="16"/>
        </w:numPr>
      </w:pPr>
      <w:r w:rsidRPr="00390755">
        <w:t>Configure emergency notifications per ELIN/ERL </w:t>
      </w:r>
    </w:p>
    <w:p w14:paraId="6D6DF76B" w14:textId="527F8241" w:rsidR="0088299B" w:rsidRPr="00390755" w:rsidRDefault="0088299B" w:rsidP="0088299B">
      <w:pPr>
        <w:pStyle w:val="ListParagraph"/>
        <w:numPr>
          <w:ilvl w:val="0"/>
          <w:numId w:val="16"/>
        </w:numPr>
      </w:pPr>
      <w:r w:rsidRPr="00390755">
        <w:t xml:space="preserve">Configure 1 ELIN/ERL per </w:t>
      </w:r>
      <w:del w:id="624" w:author="Anthony Wurtele" w:date="2020-04-14T07:39:00Z">
        <w:r w:rsidRPr="00390755" w:rsidDel="003C43B1">
          <w:delText>VA ABC</w:delText>
        </w:r>
      </w:del>
      <w:ins w:id="625" w:author="Anthony Wurtele" w:date="2020-04-14T07:39:00Z">
        <w:del w:id="626" w:author="Logan Gaffney" w:date="2020-05-24T10:20:00Z">
          <w:r w:rsidR="003C43B1" w:rsidRPr="00390755" w:rsidDel="001A4240">
            <w:delText>“CUSTOMER”</w:delText>
          </w:r>
        </w:del>
      </w:ins>
      <w:ins w:id="627" w:author="Logan Gaffney" w:date="2020-05-24T10:20:00Z">
        <w:del w:id="628" w:author="Jeffrey Ward" w:date="2022-05-03T15:34:00Z">
          <w:r w:rsidR="001A4240" w:rsidRPr="00390755" w:rsidDel="00433F06">
            <w:delText>[CUSTOMER]</w:delText>
          </w:r>
        </w:del>
      </w:ins>
      <w:proofErr w:type="gramStart"/>
      <w:ins w:id="629" w:author="Jeffrey Ward" w:date="2022-05-10T08:13:00Z">
        <w:r w:rsidR="00390755" w:rsidRPr="00390755">
          <w:rPr>
            <w:rPrChange w:id="630" w:author="Jeffrey Ward" w:date="2022-05-10T08:14:00Z">
              <w:rPr>
                <w:highlight w:val="yellow"/>
              </w:rPr>
            </w:rPrChange>
          </w:rPr>
          <w:t>{{ customer</w:t>
        </w:r>
        <w:proofErr w:type="gramEnd"/>
        <w:r w:rsidR="00390755" w:rsidRPr="00390755">
          <w:rPr>
            <w:rPrChange w:id="631" w:author="Jeffrey Ward" w:date="2022-05-10T08:14:00Z">
              <w:rPr>
                <w:highlight w:val="yellow"/>
              </w:rPr>
            </w:rPrChange>
          </w:rPr>
          <w:t xml:space="preserve"> }}</w:t>
        </w:r>
      </w:ins>
      <w:r w:rsidRPr="00390755">
        <w:t xml:space="preserve"> store location.  Additional ELIN/ERL for regional and Headquarters locations</w:t>
      </w:r>
    </w:p>
    <w:p w14:paraId="2EB9AD5F" w14:textId="4D17DDEA" w:rsidR="0088299B" w:rsidRDefault="0088299B" w:rsidP="0088299B">
      <w:pPr>
        <w:rPr>
          <w:ins w:id="632" w:author="Jeffrey Ward" w:date="2022-05-10T10:11:00Z"/>
          <w:i/>
          <w:iCs/>
          <w:sz w:val="20"/>
          <w:szCs w:val="20"/>
        </w:rPr>
      </w:pPr>
      <w:r w:rsidRPr="00390755">
        <w:rPr>
          <w:i/>
          <w:iCs/>
          <w:sz w:val="20"/>
          <w:szCs w:val="20"/>
        </w:rPr>
        <w:t xml:space="preserve">        See Assumption 11 and 12</w:t>
      </w:r>
    </w:p>
    <w:p w14:paraId="27A92F6E" w14:textId="62F0167D" w:rsidR="008D6F2D" w:rsidRDefault="008D6F2D" w:rsidP="0088299B">
      <w:pPr>
        <w:rPr>
          <w:ins w:id="633" w:author="Jeffrey Ward" w:date="2022-05-10T10:11:00Z"/>
        </w:rPr>
      </w:pPr>
      <w:ins w:id="634" w:author="Jeffrey Ward" w:date="2022-05-10T10:11:00Z">
        <w:r w:rsidRPr="00390755">
          <w:t>{%p endif %}</w:t>
        </w:r>
      </w:ins>
    </w:p>
    <w:p w14:paraId="2F9B9A25" w14:textId="40E78E16" w:rsidR="008D6F2D" w:rsidRDefault="008D6F2D" w:rsidP="0088299B">
      <w:pPr>
        <w:rPr>
          <w:ins w:id="635" w:author="Jeffrey Ward" w:date="2022-05-10T10:11:00Z"/>
        </w:rPr>
      </w:pPr>
    </w:p>
    <w:p w14:paraId="0E42B34B" w14:textId="7BBAE55A" w:rsidR="008D6F2D" w:rsidRDefault="008D6F2D" w:rsidP="0088299B">
      <w:pPr>
        <w:rPr>
          <w:ins w:id="636" w:author="Jeffrey Ward" w:date="2022-05-10T09:32:00Z"/>
          <w:i/>
          <w:iCs/>
          <w:sz w:val="20"/>
          <w:szCs w:val="20"/>
        </w:rPr>
      </w:pPr>
      <w:ins w:id="637" w:author="Jeffrey Ward" w:date="2022-05-10T10:11:00Z">
        <w:r>
          <w:t xml:space="preserve">{%p if </w:t>
        </w:r>
        <w:proofErr w:type="spellStart"/>
        <w:r>
          <w:t>efax</w:t>
        </w:r>
        <w:proofErr w:type="spellEnd"/>
        <w:r>
          <w:t xml:space="preserve"> %}</w:t>
        </w:r>
      </w:ins>
    </w:p>
    <w:p w14:paraId="43FC0420" w14:textId="33B8D40D" w:rsidR="005C744D" w:rsidDel="00CF5688" w:rsidRDefault="005C744D" w:rsidP="0088299B">
      <w:pPr>
        <w:rPr>
          <w:del w:id="638" w:author="Jeffrey Ward" w:date="2022-05-10T09:38:00Z"/>
        </w:rPr>
      </w:pPr>
    </w:p>
    <w:p w14:paraId="5B53337C" w14:textId="26FCD9FE" w:rsidR="005C744D" w:rsidRPr="005C744D" w:rsidDel="00CF5688" w:rsidRDefault="005C744D" w:rsidP="0088299B">
      <w:pPr>
        <w:rPr>
          <w:del w:id="639" w:author="Jeffrey Ward" w:date="2022-05-10T09:40:00Z"/>
          <w:iCs/>
          <w:sz w:val="20"/>
          <w:szCs w:val="20"/>
          <w:rPrChange w:id="640" w:author="Jeffrey Ward" w:date="2022-05-10T09:33:00Z">
            <w:rPr>
              <w:del w:id="641" w:author="Jeffrey Ward" w:date="2022-05-10T09:40:00Z"/>
              <w:i/>
              <w:sz w:val="20"/>
              <w:szCs w:val="20"/>
            </w:rPr>
          </w:rPrChange>
        </w:rPr>
      </w:pPr>
    </w:p>
    <w:p w14:paraId="4F4731EC" w14:textId="79954096" w:rsidR="0088299B" w:rsidRPr="00390755" w:rsidRDefault="0088299B" w:rsidP="0088299B">
      <w:pPr>
        <w:rPr>
          <w:rFonts w:ascii="Arial" w:hAnsi="Arial"/>
          <w:b/>
        </w:rPr>
      </w:pPr>
      <w:del w:id="642" w:author="Jeffrey Ward" w:date="2022-05-10T09:34:00Z">
        <w:r w:rsidRPr="00390755" w:rsidDel="005C744D">
          <w:rPr>
            <w:b/>
          </w:rPr>
          <w:delText xml:space="preserve">Imagicle </w:delText>
        </w:r>
      </w:del>
      <w:proofErr w:type="gramStart"/>
      <w:ins w:id="643" w:author="Jeffrey Ward" w:date="2022-05-10T09:34:00Z">
        <w:r w:rsidR="005C744D">
          <w:rPr>
            <w:b/>
          </w:rPr>
          <w:t xml:space="preserve">{{ </w:t>
        </w:r>
        <w:proofErr w:type="spellStart"/>
        <w:r w:rsidR="005C744D" w:rsidRPr="005C744D">
          <w:rPr>
            <w:b/>
          </w:rPr>
          <w:t>efax</w:t>
        </w:r>
        <w:proofErr w:type="gramEnd"/>
        <w:r w:rsidR="005C744D" w:rsidRPr="005C744D">
          <w:rPr>
            <w:b/>
          </w:rPr>
          <w:t>_partner</w:t>
        </w:r>
        <w:proofErr w:type="spellEnd"/>
        <w:r w:rsidR="005C744D">
          <w:rPr>
            <w:b/>
          </w:rPr>
          <w:t xml:space="preserve"> }}</w:t>
        </w:r>
      </w:ins>
      <w:r w:rsidRPr="00390755">
        <w:rPr>
          <w:b/>
        </w:rPr>
        <w:t>IP Faxing Server</w:t>
      </w:r>
      <w:r w:rsidRPr="00390755">
        <w:rPr>
          <w:rStyle w:val="normaltextrun"/>
          <w:rFonts w:ascii="Arial" w:hAnsi="Arial"/>
        </w:rPr>
        <w:t xml:space="preserve">: </w:t>
      </w:r>
      <w:r w:rsidRPr="00390755">
        <w:rPr>
          <w:shd w:val="clear" w:color="auto" w:fill="FFFFFF"/>
        </w:rPr>
        <w:t xml:space="preserve">Iron Bow Engineers will install and configure the </w:t>
      </w:r>
      <w:del w:id="644" w:author="Jeffrey Ward" w:date="2022-05-10T09:34:00Z">
        <w:r w:rsidRPr="00390755" w:rsidDel="005C744D">
          <w:rPr>
            <w:shd w:val="clear" w:color="auto" w:fill="FFFFFF"/>
          </w:rPr>
          <w:delText>Imagicle StoneFax</w:delText>
        </w:r>
      </w:del>
      <w:ins w:id="645" w:author="Jeffrey Ward" w:date="2022-05-10T09:34:00Z">
        <w:r w:rsidR="005C744D">
          <w:rPr>
            <w:shd w:val="clear" w:color="auto" w:fill="FFFFFF"/>
          </w:rPr>
          <w:t xml:space="preserve">{{ </w:t>
        </w:r>
        <w:proofErr w:type="spellStart"/>
        <w:r w:rsidR="005C744D" w:rsidRPr="005C744D">
          <w:rPr>
            <w:shd w:val="clear" w:color="auto" w:fill="FFFFFF"/>
          </w:rPr>
          <w:t>efax_partner</w:t>
        </w:r>
        <w:proofErr w:type="spellEnd"/>
        <w:r w:rsidR="005C744D">
          <w:rPr>
            <w:shd w:val="clear" w:color="auto" w:fill="FFFFFF"/>
          </w:rPr>
          <w:t xml:space="preserve"> }}</w:t>
        </w:r>
      </w:ins>
      <w:r w:rsidRPr="00390755">
        <w:rPr>
          <w:shd w:val="clear" w:color="auto" w:fill="FFFFFF"/>
        </w:rPr>
        <w:t xml:space="preserve"> IP Faxing server on premise. The following tasks will be performed:</w:t>
      </w:r>
    </w:p>
    <w:p w14:paraId="7952FA88" w14:textId="6F77213E" w:rsidR="0088299B" w:rsidRPr="00390755" w:rsidRDefault="0088299B" w:rsidP="0088299B">
      <w:pPr>
        <w:pStyle w:val="ListParagraph"/>
        <w:numPr>
          <w:ilvl w:val="0"/>
          <w:numId w:val="16"/>
        </w:numPr>
      </w:pPr>
      <w:r w:rsidRPr="00390755">
        <w:t xml:space="preserve">Install </w:t>
      </w:r>
      <w:del w:id="646" w:author="Jeffrey Ward" w:date="2022-05-10T09:34:00Z">
        <w:r w:rsidRPr="00390755" w:rsidDel="005C744D">
          <w:delText xml:space="preserve">StoneFax </w:delText>
        </w:r>
      </w:del>
      <w:proofErr w:type="gramStart"/>
      <w:ins w:id="647" w:author="Jeffrey Ward" w:date="2022-05-10T09:34:00Z">
        <w:r w:rsidR="005C744D">
          <w:t xml:space="preserve">{{ </w:t>
        </w:r>
        <w:proofErr w:type="spellStart"/>
        <w:r w:rsidR="005C744D" w:rsidRPr="005C744D">
          <w:t>efax</w:t>
        </w:r>
        <w:proofErr w:type="gramEnd"/>
        <w:r w:rsidR="005C744D" w:rsidRPr="005C744D">
          <w:t>_partner</w:t>
        </w:r>
        <w:proofErr w:type="spellEnd"/>
        <w:r w:rsidR="005C744D">
          <w:t xml:space="preserve"> }}</w:t>
        </w:r>
        <w:r w:rsidR="005C744D" w:rsidRPr="00390755">
          <w:t xml:space="preserve"> </w:t>
        </w:r>
      </w:ins>
      <w:r w:rsidRPr="00390755">
        <w:t>servers</w:t>
      </w:r>
    </w:p>
    <w:p w14:paraId="7F621E66" w14:textId="77777777" w:rsidR="0088299B" w:rsidRPr="00390755" w:rsidRDefault="0088299B" w:rsidP="0088299B">
      <w:pPr>
        <w:pStyle w:val="ListParagraph"/>
        <w:numPr>
          <w:ilvl w:val="0"/>
          <w:numId w:val="16"/>
        </w:numPr>
      </w:pPr>
      <w:r w:rsidRPr="00390755">
        <w:t>Configure primary server</w:t>
      </w:r>
    </w:p>
    <w:p w14:paraId="72353DF1" w14:textId="77777777" w:rsidR="0088299B" w:rsidRPr="00390755" w:rsidRDefault="0088299B" w:rsidP="0088299B">
      <w:pPr>
        <w:pStyle w:val="ListParagraph"/>
        <w:numPr>
          <w:ilvl w:val="0"/>
          <w:numId w:val="16"/>
        </w:numPr>
      </w:pPr>
      <w:r w:rsidRPr="00390755">
        <w:t>Configure secondary server</w:t>
      </w:r>
    </w:p>
    <w:p w14:paraId="7F962F5F" w14:textId="77777777" w:rsidR="0088299B" w:rsidRPr="00390755" w:rsidRDefault="0088299B" w:rsidP="0088299B">
      <w:pPr>
        <w:pStyle w:val="ListParagraph"/>
        <w:numPr>
          <w:ilvl w:val="0"/>
          <w:numId w:val="16"/>
        </w:numPr>
      </w:pPr>
      <w:r w:rsidRPr="00390755">
        <w:t>Configure licensing and ensure proper counts</w:t>
      </w:r>
    </w:p>
    <w:p w14:paraId="3FA45436" w14:textId="57379410" w:rsidR="0088299B" w:rsidRPr="00390755" w:rsidRDefault="0088299B" w:rsidP="0088299B">
      <w:pPr>
        <w:pStyle w:val="ListParagraph"/>
        <w:numPr>
          <w:ilvl w:val="0"/>
          <w:numId w:val="16"/>
        </w:numPr>
      </w:pPr>
      <w:r w:rsidRPr="00390755">
        <w:t xml:space="preserve">Integrate </w:t>
      </w:r>
      <w:del w:id="648" w:author="Jeffrey Ward" w:date="2022-05-10T09:34:00Z">
        <w:r w:rsidRPr="00390755" w:rsidDel="005C744D">
          <w:delText xml:space="preserve">StoneFax </w:delText>
        </w:r>
      </w:del>
      <w:proofErr w:type="gramStart"/>
      <w:ins w:id="649" w:author="Jeffrey Ward" w:date="2022-05-10T09:34:00Z">
        <w:r w:rsidR="005C744D">
          <w:t xml:space="preserve">{{ </w:t>
        </w:r>
        <w:proofErr w:type="spellStart"/>
        <w:r w:rsidR="005C744D" w:rsidRPr="005C744D">
          <w:t>efax</w:t>
        </w:r>
        <w:proofErr w:type="gramEnd"/>
        <w:r w:rsidR="005C744D" w:rsidRPr="005C744D">
          <w:t>_partner</w:t>
        </w:r>
        <w:proofErr w:type="spellEnd"/>
        <w:r w:rsidR="005C744D">
          <w:t xml:space="preserve"> }}</w:t>
        </w:r>
        <w:r w:rsidR="005C744D" w:rsidRPr="00390755">
          <w:t xml:space="preserve"> </w:t>
        </w:r>
      </w:ins>
      <w:r w:rsidRPr="00390755">
        <w:t>with UCM Cloud for call routing</w:t>
      </w:r>
    </w:p>
    <w:p w14:paraId="1E3F6978" w14:textId="77777777" w:rsidR="0088299B" w:rsidRPr="00390755" w:rsidRDefault="0088299B" w:rsidP="0088299B">
      <w:pPr>
        <w:pStyle w:val="ListParagraph"/>
        <w:numPr>
          <w:ilvl w:val="0"/>
          <w:numId w:val="16"/>
        </w:numPr>
      </w:pPr>
      <w:r w:rsidRPr="00390755">
        <w:t>Ensure call routing for local, long distance, and international faxing outbound</w:t>
      </w:r>
    </w:p>
    <w:p w14:paraId="01BDEFDF" w14:textId="41406D83" w:rsidR="0088299B" w:rsidRPr="00390755" w:rsidRDefault="0088299B" w:rsidP="0088299B">
      <w:pPr>
        <w:pStyle w:val="ListParagraph"/>
        <w:numPr>
          <w:ilvl w:val="0"/>
          <w:numId w:val="16"/>
        </w:numPr>
      </w:pPr>
      <w:r w:rsidRPr="00390755">
        <w:t xml:space="preserve">Configure up to </w:t>
      </w:r>
      <w:del w:id="650" w:author="Logan Gaffney" w:date="2020-05-26T07:39:00Z">
        <w:r w:rsidRPr="00390755" w:rsidDel="00574F58">
          <w:delText xml:space="preserve">408 </w:delText>
        </w:r>
      </w:del>
      <w:proofErr w:type="gramStart"/>
      <w:ins w:id="651" w:author="Jeffrey Ward" w:date="2022-05-10T15:11:00Z">
        <w:r w:rsidR="00D02143">
          <w:t>{{</w:t>
        </w:r>
      </w:ins>
      <w:ins w:id="652" w:author="Jeffrey Ward" w:date="2022-05-10T15:12:00Z">
        <w:r w:rsidR="00D02143">
          <w:t xml:space="preserve"> </w:t>
        </w:r>
        <w:proofErr w:type="spellStart"/>
        <w:r w:rsidR="00D02143">
          <w:t>fax</w:t>
        </w:r>
        <w:proofErr w:type="gramEnd"/>
        <w:r w:rsidR="00D02143">
          <w:t>_endpoints</w:t>
        </w:r>
        <w:proofErr w:type="spellEnd"/>
        <w:r w:rsidR="00D02143">
          <w:t xml:space="preserve"> }}</w:t>
        </w:r>
      </w:ins>
      <w:ins w:id="653" w:author="Logan Gaffney" w:date="2020-05-26T07:39:00Z">
        <w:del w:id="654" w:author="Jeffrey Ward" w:date="2022-05-10T15:11:00Z">
          <w:r w:rsidR="00574F58" w:rsidRPr="00390755" w:rsidDel="00D02143">
            <w:delText>[X]</w:delText>
          </w:r>
        </w:del>
        <w:r w:rsidR="00574F58" w:rsidRPr="00390755">
          <w:t xml:space="preserve"> </w:t>
        </w:r>
      </w:ins>
      <w:r w:rsidRPr="00390755">
        <w:t>DID-number faxing endpoints</w:t>
      </w:r>
    </w:p>
    <w:p w14:paraId="6EA7F83A" w14:textId="382169F0" w:rsidR="0088299B" w:rsidRPr="00390755" w:rsidRDefault="0088299B" w:rsidP="0088299B">
      <w:pPr>
        <w:pStyle w:val="ListParagraph"/>
        <w:numPr>
          <w:ilvl w:val="0"/>
          <w:numId w:val="16"/>
        </w:numPr>
      </w:pPr>
      <w:r w:rsidRPr="00390755">
        <w:t xml:space="preserve">Configure email integration for up to </w:t>
      </w:r>
      <w:proofErr w:type="gramStart"/>
      <w:ins w:id="655" w:author="Jeffrey Ward" w:date="2022-05-10T15:19:00Z">
        <w:r w:rsidR="00A905A8">
          <w:t xml:space="preserve">{{ </w:t>
        </w:r>
      </w:ins>
      <w:proofErr w:type="spellStart"/>
      <w:ins w:id="656" w:author="Jeffrey Ward" w:date="2022-05-10T15:23:00Z">
        <w:r w:rsidR="00EC0D36" w:rsidRPr="00EC0D36">
          <w:t>fax</w:t>
        </w:r>
        <w:proofErr w:type="gramEnd"/>
        <w:r w:rsidR="00EC0D36" w:rsidRPr="00EC0D36">
          <w:t>_email_integrations</w:t>
        </w:r>
        <w:proofErr w:type="spellEnd"/>
        <w:r w:rsidR="00EC0D36" w:rsidRPr="00EC0D36">
          <w:t xml:space="preserve"> </w:t>
        </w:r>
      </w:ins>
      <w:ins w:id="657" w:author="Jeffrey Ward" w:date="2022-05-10T15:19:00Z">
        <w:r w:rsidR="00A905A8">
          <w:t xml:space="preserve">}} </w:t>
        </w:r>
      </w:ins>
      <w:del w:id="658" w:author="Logan Gaffney" w:date="2020-05-26T07:39:00Z">
        <w:r w:rsidRPr="00390755" w:rsidDel="00574F58">
          <w:delText xml:space="preserve">408 </w:delText>
        </w:r>
      </w:del>
      <w:ins w:id="659" w:author="Logan Gaffney" w:date="2020-05-26T07:39:00Z">
        <w:del w:id="660" w:author="Jeffrey Ward" w:date="2022-05-10T15:19:00Z">
          <w:r w:rsidR="00574F58" w:rsidRPr="00390755" w:rsidDel="00A905A8">
            <w:delText xml:space="preserve">[X] </w:delText>
          </w:r>
        </w:del>
      </w:ins>
      <w:r w:rsidRPr="00390755">
        <w:t>destinations</w:t>
      </w:r>
    </w:p>
    <w:p w14:paraId="3CEACE72" w14:textId="2957AB71" w:rsidR="0088299B" w:rsidRDefault="0088299B" w:rsidP="0088299B">
      <w:pPr>
        <w:ind w:left="360"/>
        <w:rPr>
          <w:ins w:id="661" w:author="Jeffrey Ward" w:date="2022-05-10T10:11:00Z"/>
          <w:i/>
          <w:iCs/>
          <w:sz w:val="20"/>
          <w:szCs w:val="20"/>
        </w:rPr>
      </w:pPr>
      <w:r w:rsidRPr="00390755">
        <w:rPr>
          <w:i/>
          <w:iCs/>
          <w:sz w:val="20"/>
          <w:szCs w:val="20"/>
        </w:rPr>
        <w:t>Note: See Assumption 3 and 4</w:t>
      </w:r>
    </w:p>
    <w:p w14:paraId="2358D8E8" w14:textId="06709E4A" w:rsidR="008D6F2D" w:rsidRDefault="008D6F2D" w:rsidP="008D6F2D">
      <w:pPr>
        <w:rPr>
          <w:ins w:id="662" w:author="Jeffrey Ward" w:date="2022-05-10T12:45:00Z"/>
        </w:rPr>
      </w:pPr>
      <w:ins w:id="663" w:author="Jeffrey Ward" w:date="2022-05-10T10:11:00Z">
        <w:r w:rsidRPr="00390755">
          <w:t>{%p endif %}</w:t>
        </w:r>
      </w:ins>
    </w:p>
    <w:p w14:paraId="297522E0" w14:textId="77777777" w:rsidR="00A045E7" w:rsidRDefault="00A045E7" w:rsidP="008D6F2D">
      <w:pPr>
        <w:rPr>
          <w:ins w:id="664" w:author="Jeffrey Ward" w:date="2022-05-10T09:34:00Z"/>
          <w:i/>
          <w:iCs/>
          <w:sz w:val="20"/>
          <w:szCs w:val="20"/>
        </w:rPr>
        <w:pPrChange w:id="665" w:author="Jeffrey Ward" w:date="2022-05-10T10:11:00Z">
          <w:pPr>
            <w:ind w:left="360"/>
          </w:pPr>
        </w:pPrChange>
      </w:pPr>
    </w:p>
    <w:p w14:paraId="76C42BAE" w14:textId="1B5FC8D1" w:rsidR="005C744D" w:rsidDel="00CF5688" w:rsidRDefault="00A045E7" w:rsidP="0088299B">
      <w:pPr>
        <w:rPr>
          <w:del w:id="666" w:author="Jeffrey Ward" w:date="2022-05-10T09:38:00Z"/>
        </w:rPr>
      </w:pPr>
      <w:ins w:id="667" w:author="Jeffrey Ward" w:date="2022-05-10T12:44:00Z">
        <w:r>
          <w:t>{%p if</w:t>
        </w:r>
      </w:ins>
      <w:ins w:id="668" w:author="Jeffrey Ward" w:date="2022-05-10T12:45:00Z">
        <w:r>
          <w:t xml:space="preserve"> </w:t>
        </w:r>
      </w:ins>
      <w:proofErr w:type="spellStart"/>
      <w:ins w:id="669" w:author="Jeffrey Ward" w:date="2022-05-10T12:44:00Z">
        <w:r w:rsidRPr="00A045E7">
          <w:t>call_recording</w:t>
        </w:r>
        <w:proofErr w:type="spellEnd"/>
        <w:r>
          <w:t xml:space="preserve"> %}</w:t>
        </w:r>
      </w:ins>
    </w:p>
    <w:p w14:paraId="4AC5DD02" w14:textId="77777777" w:rsidR="00CF5688" w:rsidRPr="005C744D" w:rsidRDefault="00CF5688" w:rsidP="005C744D">
      <w:pPr>
        <w:rPr>
          <w:ins w:id="670" w:author="Jeffrey Ward" w:date="2022-05-10T09:40:00Z"/>
          <w:b/>
          <w:bCs/>
          <w:sz w:val="18"/>
          <w:szCs w:val="18"/>
        </w:rPr>
        <w:pPrChange w:id="671" w:author="Jeffrey Ward" w:date="2022-05-10T09:34:00Z">
          <w:pPr>
            <w:ind w:left="360"/>
          </w:pPr>
        </w:pPrChange>
      </w:pPr>
    </w:p>
    <w:p w14:paraId="3D6C3D2D" w14:textId="247BA846" w:rsidR="005C744D" w:rsidRPr="00390755" w:rsidDel="00CF5688" w:rsidRDefault="005C744D" w:rsidP="0088299B">
      <w:pPr>
        <w:rPr>
          <w:del w:id="672" w:author="Jeffrey Ward" w:date="2022-05-10T09:40:00Z"/>
          <w:b/>
        </w:rPr>
      </w:pPr>
    </w:p>
    <w:p w14:paraId="466F2575" w14:textId="77777777" w:rsidR="0088299B" w:rsidRPr="00390755" w:rsidRDefault="0088299B" w:rsidP="0088299B">
      <w:proofErr w:type="spellStart"/>
      <w:r w:rsidRPr="00390755">
        <w:rPr>
          <w:b/>
        </w:rPr>
        <w:t>Imagicle</w:t>
      </w:r>
      <w:proofErr w:type="spellEnd"/>
      <w:r w:rsidRPr="00390755">
        <w:rPr>
          <w:b/>
        </w:rPr>
        <w:t xml:space="preserve"> Call Recording</w:t>
      </w:r>
      <w:r w:rsidRPr="00390755">
        <w:t xml:space="preserve">: The following tasks will be performed by Iron Bow to implement </w:t>
      </w:r>
      <w:proofErr w:type="spellStart"/>
      <w:r w:rsidRPr="00390755">
        <w:t>Imagicle</w:t>
      </w:r>
      <w:proofErr w:type="spellEnd"/>
      <w:r w:rsidRPr="00390755">
        <w:t xml:space="preserve"> Call recording.</w:t>
      </w:r>
    </w:p>
    <w:p w14:paraId="30FCDE49" w14:textId="77777777" w:rsidR="0088299B" w:rsidRPr="00390755" w:rsidRDefault="0088299B" w:rsidP="0088299B">
      <w:pPr>
        <w:pStyle w:val="ListParagraph"/>
        <w:numPr>
          <w:ilvl w:val="0"/>
          <w:numId w:val="17"/>
        </w:numPr>
      </w:pPr>
      <w:r w:rsidRPr="00390755">
        <w:rPr>
          <w:rStyle w:val="normaltextrun"/>
        </w:rPr>
        <w:t xml:space="preserve">Install </w:t>
      </w:r>
      <w:proofErr w:type="spellStart"/>
      <w:r w:rsidRPr="00390755">
        <w:rPr>
          <w:rStyle w:val="spellingerror"/>
        </w:rPr>
        <w:t>Imagicle</w:t>
      </w:r>
      <w:proofErr w:type="spellEnd"/>
      <w:r w:rsidRPr="00390755">
        <w:rPr>
          <w:rStyle w:val="spellingerror"/>
        </w:rPr>
        <w:t xml:space="preserve"> Call Recording</w:t>
      </w:r>
      <w:r w:rsidRPr="00390755">
        <w:rPr>
          <w:rStyle w:val="apple-converted-space"/>
        </w:rPr>
        <w:t> </w:t>
      </w:r>
      <w:r w:rsidRPr="00390755">
        <w:rPr>
          <w:rStyle w:val="normaltextrun"/>
        </w:rPr>
        <w:t>servers</w:t>
      </w:r>
      <w:r w:rsidRPr="00390755">
        <w:rPr>
          <w:rStyle w:val="eop"/>
        </w:rPr>
        <w:t> </w:t>
      </w:r>
    </w:p>
    <w:p w14:paraId="6FE855C2" w14:textId="77777777" w:rsidR="0088299B" w:rsidRPr="00390755" w:rsidRDefault="0088299B" w:rsidP="0088299B">
      <w:pPr>
        <w:pStyle w:val="ListParagraph"/>
        <w:numPr>
          <w:ilvl w:val="0"/>
          <w:numId w:val="17"/>
        </w:numPr>
      </w:pPr>
      <w:r w:rsidRPr="00390755">
        <w:rPr>
          <w:rStyle w:val="normaltextrun"/>
        </w:rPr>
        <w:t>Configure primary server</w:t>
      </w:r>
      <w:r w:rsidRPr="00390755">
        <w:rPr>
          <w:rStyle w:val="eop"/>
        </w:rPr>
        <w:t> </w:t>
      </w:r>
    </w:p>
    <w:p w14:paraId="3F2ED901" w14:textId="77777777" w:rsidR="0088299B" w:rsidRPr="00390755" w:rsidRDefault="0088299B" w:rsidP="0088299B">
      <w:pPr>
        <w:pStyle w:val="ListParagraph"/>
        <w:numPr>
          <w:ilvl w:val="0"/>
          <w:numId w:val="17"/>
        </w:numPr>
      </w:pPr>
      <w:r w:rsidRPr="00390755">
        <w:rPr>
          <w:rStyle w:val="normaltextrun"/>
        </w:rPr>
        <w:t>Configure secondary server</w:t>
      </w:r>
      <w:r w:rsidRPr="00390755">
        <w:rPr>
          <w:rStyle w:val="eop"/>
        </w:rPr>
        <w:t> </w:t>
      </w:r>
    </w:p>
    <w:p w14:paraId="0347DA00" w14:textId="77777777" w:rsidR="0088299B" w:rsidRPr="00390755" w:rsidRDefault="0088299B" w:rsidP="0088299B">
      <w:pPr>
        <w:pStyle w:val="ListParagraph"/>
        <w:numPr>
          <w:ilvl w:val="0"/>
          <w:numId w:val="17"/>
        </w:numPr>
      </w:pPr>
      <w:r w:rsidRPr="00390755">
        <w:rPr>
          <w:rStyle w:val="normaltextrun"/>
        </w:rPr>
        <w:lastRenderedPageBreak/>
        <w:t>Configure licensing and ensure proper counts</w:t>
      </w:r>
      <w:r w:rsidRPr="00390755">
        <w:rPr>
          <w:rStyle w:val="eop"/>
        </w:rPr>
        <w:t> </w:t>
      </w:r>
    </w:p>
    <w:p w14:paraId="7682F548" w14:textId="1D758B52" w:rsidR="0088299B" w:rsidDel="00D52720" w:rsidRDefault="0088299B" w:rsidP="00D52720">
      <w:pPr>
        <w:pStyle w:val="ListParagraph"/>
        <w:numPr>
          <w:ilvl w:val="0"/>
          <w:numId w:val="17"/>
        </w:numPr>
        <w:rPr>
          <w:del w:id="673" w:author="Jeffrey Ward" w:date="2022-05-11T08:17:00Z"/>
          <w:rStyle w:val="eop"/>
        </w:rPr>
      </w:pPr>
      <w:r w:rsidRPr="00390755">
        <w:rPr>
          <w:rStyle w:val="normaltextrun"/>
        </w:rPr>
        <w:t xml:space="preserve">Integrate </w:t>
      </w:r>
      <w:r w:rsidRPr="00390755">
        <w:rPr>
          <w:rStyle w:val="spellingerror"/>
        </w:rPr>
        <w:t xml:space="preserve">Call Recording </w:t>
      </w:r>
      <w:r w:rsidRPr="00390755">
        <w:rPr>
          <w:rStyle w:val="normaltextrun"/>
        </w:rPr>
        <w:t>with UCM Cloud for on demand recording</w:t>
      </w:r>
      <w:del w:id="674" w:author="Jeffrey Ward" w:date="2022-05-11T08:17:00Z">
        <w:r w:rsidRPr="00390755" w:rsidDel="00D52720">
          <w:rPr>
            <w:rStyle w:val="eop"/>
          </w:rPr>
          <w:delText> </w:delText>
        </w:r>
      </w:del>
    </w:p>
    <w:p w14:paraId="416E7945" w14:textId="77777777" w:rsidR="00D52720" w:rsidRPr="00390755" w:rsidRDefault="00D52720" w:rsidP="0088299B">
      <w:pPr>
        <w:pStyle w:val="ListParagraph"/>
        <w:numPr>
          <w:ilvl w:val="0"/>
          <w:numId w:val="17"/>
        </w:numPr>
        <w:rPr>
          <w:ins w:id="675" w:author="Jeffrey Ward" w:date="2022-05-11T08:17:00Z"/>
        </w:rPr>
      </w:pPr>
    </w:p>
    <w:p w14:paraId="1908CFB6" w14:textId="034A582F" w:rsidR="0088299B" w:rsidRPr="00D52720" w:rsidRDefault="0088299B" w:rsidP="00D52720">
      <w:pPr>
        <w:pStyle w:val="ListParagraph"/>
        <w:numPr>
          <w:ilvl w:val="0"/>
          <w:numId w:val="17"/>
        </w:numPr>
        <w:rPr>
          <w:rStyle w:val="eop"/>
          <w:rFonts w:ascii="Menlo" w:hAnsi="Menlo" w:cs="Menlo"/>
          <w:color w:val="D4D4D4"/>
          <w:sz w:val="18"/>
          <w:szCs w:val="18"/>
          <w:rPrChange w:id="676" w:author="Jeffrey Ward" w:date="2022-05-11T08:17:00Z">
            <w:rPr>
              <w:rStyle w:val="eop"/>
            </w:rPr>
          </w:rPrChange>
        </w:rPr>
      </w:pPr>
      <w:proofErr w:type="spellStart"/>
      <w:r w:rsidRPr="00390755">
        <w:rPr>
          <w:rStyle w:val="normaltextrun"/>
        </w:rPr>
        <w:t>Configure</w:t>
      </w:r>
      <w:proofErr w:type="spellEnd"/>
      <w:r w:rsidRPr="00390755">
        <w:rPr>
          <w:rStyle w:val="normaltextrun"/>
        </w:rPr>
        <w:t xml:space="preserve"> up to </w:t>
      </w:r>
      <w:del w:id="677" w:author="Logan Gaffney" w:date="2020-05-26T07:38:00Z">
        <w:r w:rsidRPr="00390755" w:rsidDel="00574F58">
          <w:rPr>
            <w:rStyle w:val="normaltextrun"/>
          </w:rPr>
          <w:delText>25</w:delText>
        </w:r>
      </w:del>
      <w:proofErr w:type="gramStart"/>
      <w:ins w:id="678" w:author="Jeffrey Ward" w:date="2022-05-11T08:17:00Z">
        <w:r w:rsidR="00D52720">
          <w:rPr>
            <w:rStyle w:val="normaltextrun"/>
          </w:rPr>
          <w:t xml:space="preserve">{{ </w:t>
        </w:r>
        <w:proofErr w:type="spellStart"/>
        <w:r w:rsidR="00D52720" w:rsidRPr="00D52720">
          <w:rPr>
            <w:rFonts w:ascii="Menlo" w:hAnsi="Menlo" w:cs="Menlo"/>
            <w:color w:val="CE9178"/>
            <w:sz w:val="18"/>
            <w:szCs w:val="18"/>
          </w:rPr>
          <w:t>recording</w:t>
        </w:r>
        <w:proofErr w:type="gramEnd"/>
        <w:r w:rsidR="00D52720" w:rsidRPr="00D52720">
          <w:rPr>
            <w:rFonts w:ascii="Menlo" w:hAnsi="Menlo" w:cs="Menlo"/>
            <w:color w:val="CE9178"/>
            <w:sz w:val="18"/>
            <w:szCs w:val="18"/>
          </w:rPr>
          <w:t>_channel</w:t>
        </w:r>
        <w:r w:rsidR="00D52720" w:rsidRPr="00D52720">
          <w:rPr>
            <w:rFonts w:ascii="Menlo" w:hAnsi="Menlo" w:cs="Menlo"/>
            <w:color w:val="CE9178"/>
            <w:sz w:val="18"/>
            <w:szCs w:val="18"/>
          </w:rPr>
          <w:t>s</w:t>
        </w:r>
        <w:proofErr w:type="spellEnd"/>
        <w:r w:rsidR="00D52720">
          <w:rPr>
            <w:rStyle w:val="normaltextrun"/>
          </w:rPr>
          <w:t xml:space="preserve"> }}</w:t>
        </w:r>
      </w:ins>
      <w:del w:id="679" w:author="Logan Gaffney" w:date="2020-05-26T07:38:00Z">
        <w:r w:rsidRPr="00390755" w:rsidDel="00574F58">
          <w:rPr>
            <w:rStyle w:val="normaltextrun"/>
          </w:rPr>
          <w:delText xml:space="preserve"> </w:delText>
        </w:r>
      </w:del>
      <w:ins w:id="680" w:author="Logan Gaffney" w:date="2020-05-26T07:38:00Z">
        <w:del w:id="681" w:author="Jeffrey Ward" w:date="2022-05-11T08:17:00Z">
          <w:r w:rsidR="00574F58" w:rsidRPr="00390755" w:rsidDel="00D52720">
            <w:rPr>
              <w:rStyle w:val="normaltextrun"/>
            </w:rPr>
            <w:delText>[X]</w:delText>
          </w:r>
        </w:del>
        <w:r w:rsidR="00574F58" w:rsidRPr="00390755">
          <w:rPr>
            <w:rStyle w:val="normaltextrun"/>
          </w:rPr>
          <w:t xml:space="preserve"> </w:t>
        </w:r>
      </w:ins>
      <w:r w:rsidRPr="00390755">
        <w:rPr>
          <w:rStyle w:val="normaltextrun"/>
        </w:rPr>
        <w:t>channels for recording</w:t>
      </w:r>
      <w:r w:rsidRPr="00390755">
        <w:rPr>
          <w:rStyle w:val="eop"/>
        </w:rPr>
        <w:t> </w:t>
      </w:r>
    </w:p>
    <w:p w14:paraId="0215299A" w14:textId="2C40F8A3" w:rsidR="0088299B" w:rsidRDefault="0088299B" w:rsidP="0088299B">
      <w:pPr>
        <w:ind w:left="360"/>
        <w:rPr>
          <w:ins w:id="682" w:author="Jeffrey Ward" w:date="2022-05-10T09:35:00Z"/>
          <w:i/>
          <w:iCs/>
          <w:sz w:val="20"/>
          <w:szCs w:val="20"/>
        </w:rPr>
      </w:pPr>
      <w:r w:rsidRPr="00390755">
        <w:rPr>
          <w:i/>
          <w:iCs/>
          <w:sz w:val="20"/>
          <w:szCs w:val="20"/>
        </w:rPr>
        <w:t>Note: See Assumption 3</w:t>
      </w:r>
    </w:p>
    <w:p w14:paraId="19934622" w14:textId="77777777" w:rsidR="00A045E7" w:rsidRDefault="00A045E7" w:rsidP="00A045E7">
      <w:pPr>
        <w:rPr>
          <w:ins w:id="683" w:author="Jeffrey Ward" w:date="2022-05-10T12:45:00Z"/>
        </w:rPr>
      </w:pPr>
      <w:ins w:id="684" w:author="Jeffrey Ward" w:date="2022-05-10T12:45:00Z">
        <w:r w:rsidRPr="00390755">
          <w:t>{%p endif %}</w:t>
        </w:r>
      </w:ins>
    </w:p>
    <w:p w14:paraId="538F4C19" w14:textId="0956C992" w:rsidR="005C744D" w:rsidRPr="005C744D" w:rsidRDefault="005C744D" w:rsidP="005C744D">
      <w:pPr>
        <w:rPr>
          <w:b/>
          <w:sz w:val="18"/>
          <w:szCs w:val="18"/>
        </w:rPr>
        <w:pPrChange w:id="685" w:author="Jeffrey Ward" w:date="2022-05-10T09:35:00Z">
          <w:pPr>
            <w:ind w:left="360"/>
          </w:pPr>
        </w:pPrChange>
      </w:pPr>
    </w:p>
    <w:p w14:paraId="00E99A11" w14:textId="0FD62721" w:rsidR="0088299B" w:rsidRPr="00390755" w:rsidRDefault="00881594" w:rsidP="0088299B">
      <w:pPr>
        <w:rPr>
          <w:i/>
          <w:iCs/>
          <w:sz w:val="20"/>
          <w:szCs w:val="20"/>
        </w:rPr>
      </w:pPr>
      <w:ins w:id="686" w:author="Jeffrey Ward" w:date="2022-05-10T12:59:00Z">
        <w:r>
          <w:t xml:space="preserve">{%p if </w:t>
        </w:r>
      </w:ins>
      <w:proofErr w:type="spellStart"/>
      <w:ins w:id="687" w:author="Jeffrey Ward" w:date="2022-05-10T13:00:00Z">
        <w:r>
          <w:t>w</w:t>
        </w:r>
      </w:ins>
      <w:ins w:id="688" w:author="Jeffrey Ward" w:date="2022-05-10T12:59:00Z">
        <w:r>
          <w:t>ebex_meetings</w:t>
        </w:r>
        <w:proofErr w:type="spellEnd"/>
        <w:r>
          <w:t xml:space="preserve"> </w:t>
        </w:r>
        <w:r>
          <w:t>%}</w:t>
        </w:r>
      </w:ins>
    </w:p>
    <w:p w14:paraId="1CC83C99" w14:textId="345E2878" w:rsidR="0088299B" w:rsidRPr="00390755" w:rsidRDefault="0088299B" w:rsidP="0088299B">
      <w:r w:rsidRPr="00390755">
        <w:rPr>
          <w:b/>
          <w:bCs/>
        </w:rPr>
        <w:t>WebEx</w:t>
      </w:r>
      <w:r w:rsidRPr="00390755">
        <w:rPr>
          <w:b/>
        </w:rPr>
        <w:t xml:space="preserve"> Meetings</w:t>
      </w:r>
      <w:r w:rsidRPr="00390755">
        <w:rPr>
          <w:bCs/>
        </w:rPr>
        <w:t>:</w:t>
      </w:r>
      <w:r w:rsidRPr="00390755">
        <w:rPr>
          <w:rFonts w:ascii="Arial" w:hAnsi="Arial"/>
          <w:b/>
          <w:bCs/>
          <w:color w:val="000000" w:themeColor="text1"/>
        </w:rPr>
        <w:t xml:space="preserve"> </w:t>
      </w:r>
      <w:r w:rsidRPr="00390755">
        <w:t xml:space="preserve">Iron Bow will work with </w:t>
      </w:r>
      <w:del w:id="689" w:author="Anthony Wurtele" w:date="2020-04-14T07:39:00Z">
        <w:r w:rsidRPr="00390755" w:rsidDel="003C43B1">
          <w:delText>VA ABC</w:delText>
        </w:r>
      </w:del>
      <w:ins w:id="690" w:author="Anthony Wurtele" w:date="2020-04-14T07:39:00Z">
        <w:del w:id="691" w:author="Logan Gaffney" w:date="2020-05-24T10:20:00Z">
          <w:r w:rsidR="003C43B1" w:rsidRPr="00390755" w:rsidDel="001A4240">
            <w:delText>“CUSTOMER”</w:delText>
          </w:r>
        </w:del>
      </w:ins>
      <w:ins w:id="692" w:author="Logan Gaffney" w:date="2020-05-24T10:20:00Z">
        <w:del w:id="693" w:author="Jeffrey Ward" w:date="2022-05-03T15:34:00Z">
          <w:r w:rsidR="001A4240" w:rsidRPr="00390755" w:rsidDel="00433F06">
            <w:delText>[CUSTOMER]</w:delText>
          </w:r>
        </w:del>
      </w:ins>
      <w:proofErr w:type="gramStart"/>
      <w:ins w:id="694" w:author="Jeffrey Ward" w:date="2022-05-10T08:13:00Z">
        <w:r w:rsidR="00390755" w:rsidRPr="00390755">
          <w:rPr>
            <w:rPrChange w:id="695" w:author="Jeffrey Ward" w:date="2022-05-10T08:14:00Z">
              <w:rPr>
                <w:highlight w:val="yellow"/>
              </w:rPr>
            </w:rPrChange>
          </w:rPr>
          <w:t>{{ customer</w:t>
        </w:r>
        <w:proofErr w:type="gramEnd"/>
        <w:r w:rsidR="00390755" w:rsidRPr="00390755">
          <w:rPr>
            <w:rPrChange w:id="696" w:author="Jeffrey Ward" w:date="2022-05-10T08:14:00Z">
              <w:rPr>
                <w:highlight w:val="yellow"/>
              </w:rPr>
            </w:rPrChange>
          </w:rPr>
          <w:t xml:space="preserve"> }}</w:t>
        </w:r>
      </w:ins>
      <w:r w:rsidRPr="00390755">
        <w:t xml:space="preserve"> to complete the WebEx provisioning documentation:</w:t>
      </w:r>
    </w:p>
    <w:p w14:paraId="48C96975" w14:textId="77777777" w:rsidR="0088299B" w:rsidRPr="00390755" w:rsidRDefault="0088299B" w:rsidP="0088299B">
      <w:pPr>
        <w:pStyle w:val="ListParagraph"/>
        <w:numPr>
          <w:ilvl w:val="0"/>
          <w:numId w:val="21"/>
        </w:numPr>
      </w:pPr>
      <w:r w:rsidRPr="00390755">
        <w:t>Provision WebEx instance</w:t>
      </w:r>
    </w:p>
    <w:p w14:paraId="71DF76D2" w14:textId="3B0D46DE" w:rsidR="0088299B" w:rsidRPr="00390755" w:rsidRDefault="0088299B" w:rsidP="0088299B">
      <w:pPr>
        <w:pStyle w:val="ListParagraph"/>
        <w:numPr>
          <w:ilvl w:val="0"/>
          <w:numId w:val="21"/>
        </w:numPr>
      </w:pPr>
      <w:r w:rsidRPr="00390755">
        <w:t xml:space="preserve">Creation of users </w:t>
      </w:r>
      <w:ins w:id="697" w:author="Logan Gaffney" w:date="2020-05-26T07:39:00Z">
        <w:del w:id="698" w:author="Jeffrey Ward" w:date="2022-05-11T08:24:00Z">
          <w:r w:rsidR="00574F58" w:rsidRPr="00390755" w:rsidDel="00120381">
            <w:rPr>
              <w:rPrChange w:id="699" w:author="Jeffrey Ward" w:date="2022-05-10T08:14:00Z">
                <w:rPr>
                  <w:highlight w:val="yellow"/>
                </w:rPr>
              </w:rPrChange>
            </w:rPr>
            <w:delText>[</w:delText>
          </w:r>
        </w:del>
      </w:ins>
      <w:del w:id="700" w:author="Logan Gaffney" w:date="2020-05-26T07:39:00Z">
        <w:r w:rsidRPr="00390755" w:rsidDel="00574F58">
          <w:delText>(</w:delText>
        </w:r>
      </w:del>
      <w:del w:id="701" w:author="Logan Gaffney" w:date="2020-05-26T07:38:00Z">
        <w:r w:rsidRPr="00390755" w:rsidDel="00574F58">
          <w:delText>15</w:delText>
        </w:r>
      </w:del>
      <w:proofErr w:type="gramStart"/>
      <w:ins w:id="702" w:author="Jeffrey Ward" w:date="2022-05-11T08:23:00Z">
        <w:r w:rsidR="00120381">
          <w:t xml:space="preserve">{{ </w:t>
        </w:r>
      </w:ins>
      <w:proofErr w:type="spellStart"/>
      <w:ins w:id="703" w:author="Jeffrey Ward" w:date="2022-05-11T08:26:00Z">
        <w:r w:rsidR="007A1883">
          <w:t>w</w:t>
        </w:r>
      </w:ins>
      <w:ins w:id="704" w:author="Jeffrey Ward" w:date="2022-05-11T08:23:00Z">
        <w:r w:rsidR="00120381">
          <w:t>ebex</w:t>
        </w:r>
        <w:proofErr w:type="gramEnd"/>
        <w:r w:rsidR="00120381">
          <w:t>_user</w:t>
        </w:r>
      </w:ins>
      <w:ins w:id="705" w:author="Jeffrey Ward" w:date="2022-05-11T08:24:00Z">
        <w:r w:rsidR="00120381">
          <w:t>s</w:t>
        </w:r>
        <w:proofErr w:type="spellEnd"/>
        <w:r w:rsidR="00120381">
          <w:t xml:space="preserve"> }}</w:t>
        </w:r>
      </w:ins>
      <w:del w:id="706" w:author="Logan Gaffney" w:date="2020-05-26T07:38:00Z">
        <w:r w:rsidRPr="00390755" w:rsidDel="00574F58">
          <w:delText>0</w:delText>
        </w:r>
      </w:del>
      <w:ins w:id="707" w:author="Logan Gaffney" w:date="2020-05-26T07:38:00Z">
        <w:del w:id="708" w:author="Jeffrey Ward" w:date="2022-05-11T08:23:00Z">
          <w:r w:rsidR="00574F58" w:rsidRPr="00390755" w:rsidDel="00120381">
            <w:delText>X</w:delText>
          </w:r>
        </w:del>
      </w:ins>
      <w:ins w:id="709" w:author="Logan Gaffney" w:date="2020-05-26T07:39:00Z">
        <w:del w:id="710" w:author="Jeffrey Ward" w:date="2022-05-11T08:23:00Z">
          <w:r w:rsidR="00574F58" w:rsidRPr="00390755" w:rsidDel="00120381">
            <w:rPr>
              <w:rPrChange w:id="711" w:author="Jeffrey Ward" w:date="2022-05-10T08:14:00Z">
                <w:rPr>
                  <w:highlight w:val="yellow"/>
                </w:rPr>
              </w:rPrChange>
            </w:rPr>
            <w:delText>]</w:delText>
          </w:r>
        </w:del>
      </w:ins>
      <w:del w:id="712" w:author="Logan Gaffney" w:date="2020-05-26T07:39:00Z">
        <w:r w:rsidRPr="00390755" w:rsidDel="00574F58">
          <w:delText>)</w:delText>
        </w:r>
      </w:del>
    </w:p>
    <w:p w14:paraId="24DE3932" w14:textId="77777777" w:rsidR="0088299B" w:rsidRPr="00390755" w:rsidRDefault="0088299B" w:rsidP="0088299B">
      <w:pPr>
        <w:pStyle w:val="ListParagraph"/>
        <w:numPr>
          <w:ilvl w:val="0"/>
          <w:numId w:val="21"/>
        </w:numPr>
      </w:pPr>
      <w:r w:rsidRPr="00390755">
        <w:t>Verify access to web management interface</w:t>
      </w:r>
    </w:p>
    <w:p w14:paraId="7C450402" w14:textId="197287FA" w:rsidR="0088299B" w:rsidRDefault="0088299B" w:rsidP="0088299B">
      <w:pPr>
        <w:ind w:left="360"/>
        <w:rPr>
          <w:ins w:id="713" w:author="Jeffrey Ward" w:date="2022-05-10T13:00:00Z"/>
          <w:i/>
          <w:iCs/>
          <w:sz w:val="20"/>
          <w:szCs w:val="20"/>
        </w:rPr>
      </w:pPr>
      <w:r w:rsidRPr="00390755">
        <w:rPr>
          <w:i/>
          <w:iCs/>
          <w:sz w:val="20"/>
          <w:szCs w:val="20"/>
        </w:rPr>
        <w:t>Note: See Assumption 30 and 31</w:t>
      </w:r>
    </w:p>
    <w:p w14:paraId="5B4DF3D6" w14:textId="77777777" w:rsidR="00881594" w:rsidRDefault="00881594" w:rsidP="00881594">
      <w:pPr>
        <w:rPr>
          <w:ins w:id="714" w:author="Jeffrey Ward" w:date="2022-05-10T13:00:00Z"/>
        </w:rPr>
      </w:pPr>
      <w:ins w:id="715" w:author="Jeffrey Ward" w:date="2022-05-10T13:00:00Z">
        <w:r w:rsidRPr="00390755">
          <w:t>{%p endif %}</w:t>
        </w:r>
      </w:ins>
    </w:p>
    <w:p w14:paraId="59D73D3D" w14:textId="77777777" w:rsidR="00881594" w:rsidRPr="00390755" w:rsidRDefault="00881594" w:rsidP="00881594">
      <w:pPr>
        <w:rPr>
          <w:b/>
          <w:bCs/>
          <w:sz w:val="18"/>
          <w:szCs w:val="18"/>
        </w:rPr>
        <w:pPrChange w:id="716" w:author="Jeffrey Ward" w:date="2022-05-10T13:00:00Z">
          <w:pPr>
            <w:ind w:left="360"/>
          </w:pPr>
        </w:pPrChange>
      </w:pPr>
    </w:p>
    <w:p w14:paraId="7EB7C08D" w14:textId="77777777" w:rsidR="0088299B" w:rsidRPr="00390755" w:rsidRDefault="0088299B" w:rsidP="0088299B">
      <w:pPr>
        <w:pStyle w:val="paragraph"/>
        <w:spacing w:before="0" w:beforeAutospacing="0" w:after="0" w:afterAutospacing="0"/>
        <w:jc w:val="both"/>
        <w:rPr>
          <w:rStyle w:val="normaltextrun"/>
          <w:rFonts w:ascii="Arial" w:hAnsi="Arial" w:cs="Arial"/>
          <w:b/>
          <w:bCs/>
          <w:sz w:val="22"/>
          <w:szCs w:val="22"/>
        </w:rPr>
      </w:pPr>
    </w:p>
    <w:p w14:paraId="6A62DCED" w14:textId="41A9CD5A" w:rsidR="0088299B" w:rsidRDefault="0088299B" w:rsidP="0088299B">
      <w:pPr>
        <w:pStyle w:val="Heading2"/>
        <w:rPr>
          <w:ins w:id="717" w:author="Jeffrey Ward" w:date="2022-05-11T08:19:00Z"/>
        </w:rPr>
      </w:pPr>
      <w:bookmarkStart w:id="718" w:name="_Toc37135048"/>
      <w:r w:rsidRPr="00390755">
        <w:t>Voice Gateway System Configuration </w:t>
      </w:r>
      <w:bookmarkEnd w:id="718"/>
    </w:p>
    <w:p w14:paraId="16030869" w14:textId="1EE0B2C3" w:rsidR="00214319" w:rsidRPr="00390755" w:rsidRDefault="00214319" w:rsidP="00214319">
      <w:pPr>
        <w:rPr>
          <w:ins w:id="719" w:author="Jeffrey Ward" w:date="2022-05-11T08:19:00Z"/>
          <w:i/>
          <w:iCs/>
          <w:sz w:val="20"/>
          <w:szCs w:val="20"/>
        </w:rPr>
      </w:pPr>
      <w:ins w:id="720" w:author="Jeffrey Ward" w:date="2022-05-11T08:19:00Z">
        <w:r>
          <w:t xml:space="preserve">{%p if </w:t>
        </w:r>
        <w:proofErr w:type="spellStart"/>
        <w:r>
          <w:t>cube</w:t>
        </w:r>
        <w:r>
          <w:t xml:space="preserve"> %}</w:t>
        </w:r>
      </w:ins>
    </w:p>
    <w:p w14:paraId="2A37DF0C" w14:textId="77777777" w:rsidR="00214319" w:rsidRPr="00214319" w:rsidRDefault="00214319" w:rsidP="00214319">
      <w:pPr>
        <w:pPrChange w:id="721" w:author="Jeffrey Ward" w:date="2022-05-11T08:19:00Z">
          <w:pPr>
            <w:pStyle w:val="Heading2"/>
          </w:pPr>
        </w:pPrChange>
      </w:pPr>
    </w:p>
    <w:p w14:paraId="6DC26C1A" w14:textId="77777777" w:rsidR="0088299B" w:rsidRPr="00390755" w:rsidRDefault="0088299B" w:rsidP="0088299B">
      <w:pPr>
        <w:pStyle w:val="paragraph"/>
        <w:spacing w:before="0" w:beforeAutospacing="0" w:after="0" w:afterAutospacing="0"/>
        <w:jc w:val="both"/>
        <w:textAlignment w:val="baseline"/>
        <w:rPr>
          <w:rFonts w:ascii="Arial Narrow" w:eastAsia="Arial" w:hAnsi="Arial Narrow" w:cs="Arial"/>
          <w:spacing w:val="1"/>
          <w:sz w:val="22"/>
          <w:szCs w:val="22"/>
        </w:rPr>
      </w:pPr>
      <w:r w:rsidRPr="00390755">
        <w:rPr>
          <w:rFonts w:ascii="Arial Narrow" w:eastAsia="Arial" w:hAnsi="Arial Narrow"/>
          <w:b/>
          <w:bCs/>
          <w:spacing w:val="1"/>
        </w:rPr>
        <w:t>Cisco</w:t>
      </w:r>
      <w:proofErr w:type="spellEnd"/>
      <w:r w:rsidRPr="00390755">
        <w:rPr>
          <w:rFonts w:ascii="Arial Narrow" w:eastAsia="Arial" w:hAnsi="Arial Narrow"/>
          <w:b/>
          <w:bCs/>
          <w:spacing w:val="1"/>
        </w:rPr>
        <w:t xml:space="preserve"> Unified Boarder Element (CUBE): </w:t>
      </w:r>
      <w:r w:rsidRPr="00390755">
        <w:rPr>
          <w:rFonts w:ascii="Arial Narrow" w:eastAsia="Arial" w:hAnsi="Arial Narrow"/>
          <w:spacing w:val="1"/>
        </w:rPr>
        <w:t>Iron Bow will configure the CUBE voice gateways for use with UCM Cloud. The following tasks will be performed at the customer site: </w:t>
      </w:r>
    </w:p>
    <w:p w14:paraId="56BA12E3" w14:textId="77777777" w:rsidR="0088299B" w:rsidRPr="00390755" w:rsidRDefault="0088299B" w:rsidP="0088299B">
      <w:pPr>
        <w:pStyle w:val="paragraph"/>
        <w:numPr>
          <w:ilvl w:val="0"/>
          <w:numId w:val="18"/>
        </w:numPr>
        <w:spacing w:before="0" w:beforeAutospacing="0" w:after="0" w:afterAutospacing="0"/>
        <w:ind w:left="360" w:firstLine="0"/>
        <w:jc w:val="both"/>
        <w:textAlignment w:val="baseline"/>
        <w:rPr>
          <w:rFonts w:ascii="Arial Narrow" w:eastAsia="Arial" w:hAnsi="Arial Narrow" w:cs="Arial"/>
          <w:spacing w:val="1"/>
          <w:sz w:val="22"/>
          <w:szCs w:val="22"/>
        </w:rPr>
      </w:pPr>
      <w:r w:rsidRPr="00390755">
        <w:rPr>
          <w:rFonts w:ascii="Arial Narrow" w:eastAsia="Arial" w:hAnsi="Arial Narrow"/>
          <w:spacing w:val="1"/>
        </w:rPr>
        <w:t>Configure SIP trunk towards the telephone provider </w:t>
      </w:r>
    </w:p>
    <w:p w14:paraId="3B73689B" w14:textId="77777777" w:rsidR="0088299B" w:rsidRPr="00390755" w:rsidRDefault="0088299B" w:rsidP="0088299B">
      <w:pPr>
        <w:pStyle w:val="paragraph"/>
        <w:numPr>
          <w:ilvl w:val="0"/>
          <w:numId w:val="18"/>
        </w:numPr>
        <w:spacing w:before="0" w:beforeAutospacing="0" w:after="0" w:afterAutospacing="0"/>
        <w:ind w:left="360" w:firstLine="0"/>
        <w:jc w:val="both"/>
        <w:textAlignment w:val="baseline"/>
        <w:rPr>
          <w:rFonts w:ascii="Arial Narrow" w:eastAsia="Arial" w:hAnsi="Arial Narrow" w:cs="Arial"/>
          <w:spacing w:val="1"/>
          <w:sz w:val="22"/>
          <w:szCs w:val="22"/>
        </w:rPr>
      </w:pPr>
      <w:r w:rsidRPr="00390755">
        <w:rPr>
          <w:rFonts w:ascii="Arial Narrow" w:eastAsia="Arial" w:hAnsi="Arial Narrow"/>
          <w:spacing w:val="1"/>
        </w:rPr>
        <w:t xml:space="preserve">Configure trunk to legacy PBX’s (if necessary) </w:t>
      </w:r>
    </w:p>
    <w:p w14:paraId="5580C97D" w14:textId="77777777" w:rsidR="0088299B" w:rsidRPr="00390755" w:rsidRDefault="0088299B" w:rsidP="0088299B">
      <w:pPr>
        <w:pStyle w:val="paragraph"/>
        <w:numPr>
          <w:ilvl w:val="0"/>
          <w:numId w:val="19"/>
        </w:numPr>
        <w:spacing w:before="0" w:beforeAutospacing="0" w:after="0" w:afterAutospacing="0"/>
        <w:ind w:left="360" w:firstLine="0"/>
        <w:jc w:val="both"/>
        <w:textAlignment w:val="baseline"/>
        <w:rPr>
          <w:rFonts w:ascii="Arial Narrow" w:eastAsia="Arial" w:hAnsi="Arial Narrow" w:cs="Arial"/>
          <w:spacing w:val="1"/>
          <w:sz w:val="22"/>
          <w:szCs w:val="22"/>
        </w:rPr>
      </w:pPr>
      <w:r w:rsidRPr="00390755">
        <w:rPr>
          <w:rFonts w:ascii="Arial Narrow" w:eastAsia="Arial" w:hAnsi="Arial Narrow"/>
          <w:spacing w:val="1"/>
        </w:rPr>
        <w:t>Integrate gateway with UCM Cloud </w:t>
      </w:r>
    </w:p>
    <w:p w14:paraId="48BEAFAE" w14:textId="4C31933E" w:rsidR="0088299B" w:rsidRPr="00390755" w:rsidRDefault="0088299B" w:rsidP="0088299B">
      <w:pPr>
        <w:pStyle w:val="paragraph"/>
        <w:numPr>
          <w:ilvl w:val="0"/>
          <w:numId w:val="19"/>
        </w:numPr>
        <w:spacing w:before="0" w:beforeAutospacing="0" w:after="0" w:afterAutospacing="0"/>
        <w:ind w:left="360" w:firstLine="0"/>
        <w:jc w:val="both"/>
        <w:textAlignment w:val="baseline"/>
        <w:rPr>
          <w:rFonts w:ascii="Arial Narrow" w:eastAsia="Arial" w:hAnsi="Arial Narrow" w:cs="Arial"/>
          <w:spacing w:val="1"/>
          <w:sz w:val="22"/>
          <w:szCs w:val="22"/>
        </w:rPr>
      </w:pPr>
      <w:r w:rsidRPr="00390755">
        <w:rPr>
          <w:rFonts w:ascii="Arial Narrow" w:eastAsia="Arial" w:hAnsi="Arial Narrow"/>
          <w:spacing w:val="1"/>
        </w:rPr>
        <w:t xml:space="preserve">Configure SRST for </w:t>
      </w:r>
      <w:proofErr w:type="gramStart"/>
      <w:ins w:id="722" w:author="Jeffrey Ward" w:date="2022-05-11T08:24:00Z">
        <w:r w:rsidR="00120381">
          <w:rPr>
            <w:rFonts w:ascii="Arial Narrow" w:eastAsia="Arial" w:hAnsi="Arial Narrow"/>
            <w:spacing w:val="1"/>
          </w:rPr>
          <w:t xml:space="preserve">{{ </w:t>
        </w:r>
        <w:proofErr w:type="spellStart"/>
        <w:r w:rsidR="00120381">
          <w:rPr>
            <w:rFonts w:ascii="Arial Narrow" w:eastAsia="Arial" w:hAnsi="Arial Narrow"/>
            <w:spacing w:val="1"/>
          </w:rPr>
          <w:t>srst</w:t>
        </w:r>
        <w:proofErr w:type="gramEnd"/>
        <w:r w:rsidR="00120381">
          <w:rPr>
            <w:rFonts w:ascii="Arial Narrow" w:eastAsia="Arial" w:hAnsi="Arial Narrow"/>
            <w:spacing w:val="1"/>
          </w:rPr>
          <w:t>_devices</w:t>
        </w:r>
        <w:proofErr w:type="spellEnd"/>
        <w:r w:rsidR="00120381">
          <w:rPr>
            <w:rFonts w:ascii="Arial Narrow" w:eastAsia="Arial" w:hAnsi="Arial Narrow"/>
            <w:spacing w:val="1"/>
          </w:rPr>
          <w:t xml:space="preserve"> }} </w:t>
        </w:r>
      </w:ins>
      <w:ins w:id="723" w:author="Logan Gaffney" w:date="2020-05-26T07:38:00Z">
        <w:del w:id="724" w:author="Jeffrey Ward" w:date="2022-05-11T08:24:00Z">
          <w:r w:rsidR="00574F58" w:rsidRPr="00390755" w:rsidDel="00120381">
            <w:rPr>
              <w:rFonts w:ascii="Arial Narrow" w:eastAsia="Arial" w:hAnsi="Arial Narrow"/>
              <w:spacing w:val="1"/>
            </w:rPr>
            <w:delText>[</w:delText>
          </w:r>
        </w:del>
      </w:ins>
      <w:del w:id="725" w:author="Logan Gaffney" w:date="2020-05-26T07:38:00Z">
        <w:r w:rsidRPr="00390755" w:rsidDel="00574F58">
          <w:rPr>
            <w:rFonts w:ascii="Arial Narrow" w:eastAsia="Arial" w:hAnsi="Arial Narrow"/>
            <w:spacing w:val="1"/>
          </w:rPr>
          <w:delText xml:space="preserve">450 </w:delText>
        </w:r>
      </w:del>
      <w:ins w:id="726" w:author="Logan Gaffney" w:date="2020-05-26T07:38:00Z">
        <w:del w:id="727" w:author="Jeffrey Ward" w:date="2022-05-11T08:24:00Z">
          <w:r w:rsidR="00574F58" w:rsidRPr="00390755" w:rsidDel="00120381">
            <w:rPr>
              <w:rFonts w:ascii="Arial Narrow" w:eastAsia="Arial" w:hAnsi="Arial Narrow"/>
              <w:spacing w:val="1"/>
            </w:rPr>
            <w:delText xml:space="preserve">X] </w:delText>
          </w:r>
        </w:del>
      </w:ins>
      <w:r w:rsidRPr="00390755">
        <w:rPr>
          <w:rFonts w:ascii="Arial Narrow" w:eastAsia="Arial" w:hAnsi="Arial Narrow"/>
          <w:spacing w:val="1"/>
        </w:rPr>
        <w:t>devices </w:t>
      </w:r>
    </w:p>
    <w:p w14:paraId="566675EF" w14:textId="77777777" w:rsidR="0088299B" w:rsidRPr="00390755" w:rsidRDefault="0088299B" w:rsidP="0088299B">
      <w:pPr>
        <w:pStyle w:val="paragraph"/>
        <w:numPr>
          <w:ilvl w:val="0"/>
          <w:numId w:val="19"/>
        </w:numPr>
        <w:spacing w:before="0" w:beforeAutospacing="0" w:after="0" w:afterAutospacing="0"/>
        <w:jc w:val="both"/>
        <w:rPr>
          <w:rFonts w:ascii="Arial Narrow" w:eastAsia="Arial" w:hAnsi="Arial Narrow"/>
          <w:spacing w:val="1"/>
        </w:rPr>
      </w:pPr>
      <w:r w:rsidRPr="00390755">
        <w:rPr>
          <w:rFonts w:ascii="Arial Narrow" w:eastAsia="Arial" w:hAnsi="Arial Narrow"/>
          <w:spacing w:val="1"/>
        </w:rPr>
        <w:t>Verify data network connectivity</w:t>
      </w:r>
    </w:p>
    <w:p w14:paraId="33C735DB" w14:textId="7F258DDF" w:rsidR="0088299B" w:rsidRPr="00390755" w:rsidRDefault="0088299B" w:rsidP="0088299B">
      <w:pPr>
        <w:pStyle w:val="paragraph"/>
        <w:numPr>
          <w:ilvl w:val="0"/>
          <w:numId w:val="19"/>
        </w:numPr>
        <w:spacing w:before="0" w:beforeAutospacing="0" w:after="0" w:afterAutospacing="0"/>
        <w:jc w:val="both"/>
        <w:rPr>
          <w:rFonts w:ascii="Arial Narrow" w:eastAsia="Arial" w:hAnsi="Arial Narrow"/>
          <w:spacing w:val="1"/>
        </w:rPr>
      </w:pPr>
      <w:r w:rsidRPr="00390755">
        <w:rPr>
          <w:rFonts w:ascii="Arial Narrow" w:eastAsia="Arial" w:hAnsi="Arial Narrow"/>
          <w:spacing w:val="1"/>
        </w:rPr>
        <w:t xml:space="preserve">Add router licenses to </w:t>
      </w:r>
      <w:del w:id="728" w:author="Anthony Wurtele" w:date="2020-04-14T07:39:00Z">
        <w:r w:rsidRPr="00390755" w:rsidDel="003C43B1">
          <w:rPr>
            <w:rFonts w:ascii="Arial Narrow" w:eastAsia="Arial" w:hAnsi="Arial Narrow"/>
            <w:spacing w:val="1"/>
          </w:rPr>
          <w:delText>VA ABC</w:delText>
        </w:r>
      </w:del>
      <w:ins w:id="729" w:author="Anthony Wurtele" w:date="2020-04-14T07:39:00Z">
        <w:del w:id="730" w:author="Logan Gaffney" w:date="2020-05-24T10:20:00Z">
          <w:r w:rsidR="003C43B1" w:rsidRPr="00390755" w:rsidDel="001A4240">
            <w:rPr>
              <w:rFonts w:ascii="Arial Narrow" w:eastAsia="Arial" w:hAnsi="Arial Narrow"/>
              <w:spacing w:val="1"/>
            </w:rPr>
            <w:delText>“CUSTOMER”</w:delText>
          </w:r>
        </w:del>
      </w:ins>
      <w:ins w:id="731" w:author="Logan Gaffney" w:date="2020-05-24T10:20:00Z">
        <w:del w:id="732" w:author="Jeffrey Ward" w:date="2022-05-03T15:34:00Z">
          <w:r w:rsidR="001A4240" w:rsidRPr="00390755" w:rsidDel="00433F06">
            <w:rPr>
              <w:rFonts w:ascii="Arial Narrow" w:eastAsia="Arial" w:hAnsi="Arial Narrow"/>
              <w:spacing w:val="1"/>
            </w:rPr>
            <w:delText>[CUSTOMER]</w:delText>
          </w:r>
        </w:del>
      </w:ins>
      <w:proofErr w:type="gramStart"/>
      <w:ins w:id="733" w:author="Jeffrey Ward" w:date="2022-05-10T08:13:00Z">
        <w:r w:rsidR="00390755" w:rsidRPr="00390755">
          <w:rPr>
            <w:rFonts w:ascii="Arial Narrow" w:eastAsia="Arial" w:hAnsi="Arial Narrow"/>
            <w:spacing w:val="1"/>
            <w:rPrChange w:id="734" w:author="Jeffrey Ward" w:date="2022-05-10T08:14:00Z">
              <w:rPr>
                <w:rFonts w:ascii="Arial Narrow" w:eastAsia="Arial" w:hAnsi="Arial Narrow"/>
                <w:spacing w:val="1"/>
                <w:highlight w:val="yellow"/>
              </w:rPr>
            </w:rPrChange>
          </w:rPr>
          <w:t>{{ customer</w:t>
        </w:r>
        <w:proofErr w:type="gramEnd"/>
        <w:r w:rsidR="00390755" w:rsidRPr="00390755">
          <w:rPr>
            <w:rFonts w:ascii="Arial Narrow" w:eastAsia="Arial" w:hAnsi="Arial Narrow"/>
            <w:spacing w:val="1"/>
            <w:rPrChange w:id="735" w:author="Jeffrey Ward" w:date="2022-05-10T08:14:00Z">
              <w:rPr>
                <w:rFonts w:ascii="Arial Narrow" w:eastAsia="Arial" w:hAnsi="Arial Narrow"/>
                <w:spacing w:val="1"/>
                <w:highlight w:val="yellow"/>
              </w:rPr>
            </w:rPrChange>
          </w:rPr>
          <w:t xml:space="preserve"> }}</w:t>
        </w:r>
      </w:ins>
      <w:r w:rsidRPr="00390755">
        <w:rPr>
          <w:rFonts w:ascii="Arial Narrow" w:eastAsia="Arial" w:hAnsi="Arial Narrow"/>
          <w:spacing w:val="1"/>
        </w:rPr>
        <w:t xml:space="preserve"> Cisco Smart Account ensure routers use proper licenses</w:t>
      </w:r>
    </w:p>
    <w:p w14:paraId="7C69D8D7" w14:textId="77777777" w:rsidR="0088299B" w:rsidRPr="00390755" w:rsidRDefault="0088299B" w:rsidP="0088299B">
      <w:pPr>
        <w:ind w:left="360"/>
        <w:rPr>
          <w:b/>
          <w:bCs/>
          <w:sz w:val="18"/>
          <w:szCs w:val="18"/>
        </w:rPr>
      </w:pPr>
      <w:r w:rsidRPr="00390755">
        <w:rPr>
          <w:i/>
          <w:iCs/>
          <w:sz w:val="20"/>
          <w:szCs w:val="20"/>
        </w:rPr>
        <w:t>Note: See Assumption 10</w:t>
      </w:r>
    </w:p>
    <w:p w14:paraId="03B0987C" w14:textId="12847EB9" w:rsidR="0088299B" w:rsidRDefault="00214319" w:rsidP="0088299B">
      <w:pPr>
        <w:rPr>
          <w:ins w:id="736" w:author="Jeffrey Ward" w:date="2022-05-11T08:19:00Z"/>
        </w:rPr>
      </w:pPr>
      <w:ins w:id="737" w:author="Jeffrey Ward" w:date="2022-05-11T08:19:00Z">
        <w:r w:rsidRPr="00390755">
          <w:t>{%p endif %}</w:t>
        </w:r>
      </w:ins>
    </w:p>
    <w:p w14:paraId="7FFE470F" w14:textId="4D17C1E6" w:rsidR="00214319" w:rsidRDefault="00214319" w:rsidP="0088299B">
      <w:pPr>
        <w:rPr>
          <w:ins w:id="738" w:author="Jeffrey Ward" w:date="2022-05-11T08:19:00Z"/>
        </w:rPr>
      </w:pPr>
    </w:p>
    <w:p w14:paraId="2376604F" w14:textId="12D08BA1" w:rsidR="00214319" w:rsidRPr="00214319" w:rsidRDefault="00214319" w:rsidP="0088299B">
      <w:pPr>
        <w:rPr>
          <w:i/>
          <w:iCs/>
          <w:sz w:val="20"/>
          <w:szCs w:val="20"/>
          <w:rPrChange w:id="739" w:author="Jeffrey Ward" w:date="2022-05-11T08:19:00Z">
            <w:rPr/>
          </w:rPrChange>
        </w:rPr>
      </w:pPr>
      <w:ins w:id="740" w:author="Jeffrey Ward" w:date="2022-05-11T08:19:00Z">
        <w:r>
          <w:t xml:space="preserve">{%p if </w:t>
        </w:r>
        <w:proofErr w:type="spellStart"/>
        <w:r>
          <w:t>analog_vg</w:t>
        </w:r>
        <w:proofErr w:type="spellEnd"/>
        <w:r>
          <w:t xml:space="preserve"> %}</w:t>
        </w:r>
      </w:ins>
    </w:p>
    <w:p w14:paraId="28D68193" w14:textId="77777777" w:rsidR="0088299B" w:rsidRPr="00390755" w:rsidRDefault="0088299B" w:rsidP="0088299B">
      <w:pPr>
        <w:pStyle w:val="paragraph"/>
        <w:spacing w:before="0" w:beforeAutospacing="0" w:after="0" w:afterAutospacing="0"/>
        <w:jc w:val="both"/>
        <w:textAlignment w:val="baseline"/>
        <w:rPr>
          <w:spacing w:val="1"/>
          <w:rPrChange w:id="741" w:author="Jeffrey Ward" w:date="2022-05-10T08:14:00Z">
            <w:rPr>
              <w:spacing w:val="1"/>
              <w:highlight w:val="yellow"/>
            </w:rPr>
          </w:rPrChange>
        </w:rPr>
      </w:pPr>
      <w:r w:rsidRPr="00390755">
        <w:rPr>
          <w:rFonts w:ascii="Arial Narrow" w:eastAsia="Arial" w:hAnsi="Arial Narrow"/>
          <w:b/>
          <w:bCs/>
          <w:spacing w:val="1"/>
        </w:rPr>
        <w:t xml:space="preserve">Analog Gateway: </w:t>
      </w:r>
      <w:r w:rsidRPr="00390755">
        <w:rPr>
          <w:rFonts w:ascii="Arial Narrow" w:eastAsia="Arial" w:hAnsi="Arial Narrow"/>
          <w:spacing w:val="1"/>
        </w:rPr>
        <w:t>Iron Bow Engineers will configure a single Voice Gateway to service the 12 analog lines coming into the building.  The following tasks will be performed at the customer site: </w:t>
      </w:r>
    </w:p>
    <w:p w14:paraId="4835A48A" w14:textId="77777777" w:rsidR="0088299B" w:rsidRPr="00390755" w:rsidRDefault="0088299B" w:rsidP="0088299B">
      <w:pPr>
        <w:pStyle w:val="ListParagraph"/>
        <w:numPr>
          <w:ilvl w:val="0"/>
          <w:numId w:val="10"/>
        </w:numPr>
        <w:rPr>
          <w:rFonts w:cs="Times New Roman"/>
          <w:sz w:val="24"/>
          <w:szCs w:val="24"/>
        </w:rPr>
      </w:pPr>
      <w:r w:rsidRPr="00390755">
        <w:rPr>
          <w:rFonts w:cs="Times New Roman"/>
          <w:sz w:val="24"/>
          <w:szCs w:val="24"/>
        </w:rPr>
        <w:t>Install and configure VG310</w:t>
      </w:r>
    </w:p>
    <w:p w14:paraId="4CF62E8E" w14:textId="77777777" w:rsidR="0088299B" w:rsidRPr="00390755" w:rsidRDefault="0088299B" w:rsidP="0088299B">
      <w:pPr>
        <w:pStyle w:val="paragraph"/>
        <w:numPr>
          <w:ilvl w:val="0"/>
          <w:numId w:val="10"/>
        </w:numPr>
        <w:spacing w:before="0" w:beforeAutospacing="0" w:after="0" w:afterAutospacing="0"/>
        <w:jc w:val="both"/>
        <w:textAlignment w:val="baseline"/>
        <w:rPr>
          <w:rFonts w:ascii="Arial Narrow" w:eastAsia="Arial" w:hAnsi="Arial Narrow" w:cs="Arial"/>
          <w:spacing w:val="1"/>
          <w:sz w:val="22"/>
          <w:szCs w:val="22"/>
        </w:rPr>
      </w:pPr>
      <w:r w:rsidRPr="00390755">
        <w:rPr>
          <w:rFonts w:ascii="Arial Narrow" w:eastAsia="Arial" w:hAnsi="Arial Narrow"/>
          <w:spacing w:val="1"/>
        </w:rPr>
        <w:t>Integrate gateway with UCM Cloud </w:t>
      </w:r>
    </w:p>
    <w:p w14:paraId="1B64D10F" w14:textId="7342B060" w:rsidR="0088299B" w:rsidRDefault="0088299B" w:rsidP="0088299B">
      <w:pPr>
        <w:pStyle w:val="ListParagraph"/>
        <w:numPr>
          <w:ilvl w:val="0"/>
          <w:numId w:val="10"/>
        </w:numPr>
        <w:rPr>
          <w:ins w:id="742" w:author="Jeffrey Ward" w:date="2022-05-11T08:19:00Z"/>
          <w:rFonts w:cs="Times New Roman"/>
          <w:sz w:val="24"/>
          <w:szCs w:val="24"/>
        </w:rPr>
      </w:pPr>
      <w:r w:rsidRPr="00390755">
        <w:rPr>
          <w:rFonts w:cs="Times New Roman"/>
          <w:sz w:val="24"/>
          <w:szCs w:val="24"/>
        </w:rPr>
        <w:t>Test and confirm analog faxing</w:t>
      </w:r>
    </w:p>
    <w:p w14:paraId="738CC924" w14:textId="77777777" w:rsidR="00214319" w:rsidRDefault="00214319" w:rsidP="00214319">
      <w:pPr>
        <w:rPr>
          <w:ins w:id="743" w:author="Jeffrey Ward" w:date="2022-05-11T08:19:00Z"/>
        </w:rPr>
        <w:pPrChange w:id="744" w:author="Jeffrey Ward" w:date="2022-05-11T08:20:00Z">
          <w:pPr>
            <w:pStyle w:val="ListParagraph"/>
            <w:numPr>
              <w:numId w:val="10"/>
            </w:numPr>
            <w:ind w:hanging="360"/>
          </w:pPr>
        </w:pPrChange>
      </w:pPr>
      <w:ins w:id="745" w:author="Jeffrey Ward" w:date="2022-05-11T08:19:00Z">
        <w:r w:rsidRPr="00390755">
          <w:t>{%p endif %}</w:t>
        </w:r>
      </w:ins>
    </w:p>
    <w:p w14:paraId="607535B4" w14:textId="77777777" w:rsidR="00214319" w:rsidRPr="00214319" w:rsidRDefault="00214319" w:rsidP="00214319">
      <w:pPr>
        <w:pPrChange w:id="746" w:author="Jeffrey Ward" w:date="2022-05-11T08:19:00Z">
          <w:pPr>
            <w:pStyle w:val="ListParagraph"/>
            <w:numPr>
              <w:numId w:val="10"/>
            </w:numPr>
            <w:ind w:hanging="360"/>
          </w:pPr>
        </w:pPrChange>
      </w:pPr>
    </w:p>
    <w:p w14:paraId="05B4ED44" w14:textId="58A813E2" w:rsidR="0088299B" w:rsidRPr="00390755" w:rsidDel="00707ED5" w:rsidRDefault="0088299B" w:rsidP="0088299B">
      <w:pPr>
        <w:pStyle w:val="Heading2"/>
        <w:rPr>
          <w:del w:id="747" w:author="Jeffrey Ward" w:date="2022-05-10T13:43:00Z"/>
        </w:rPr>
      </w:pPr>
      <w:bookmarkStart w:id="748" w:name="_Toc37135049"/>
      <w:del w:id="749" w:author="Jeffrey Ward" w:date="2022-05-10T13:43:00Z">
        <w:r w:rsidRPr="00390755" w:rsidDel="00707ED5">
          <w:delText>Migration Strategy and Implementation</w:delText>
        </w:r>
        <w:bookmarkEnd w:id="748"/>
      </w:del>
    </w:p>
    <w:p w14:paraId="08FF01C1" w14:textId="38894689" w:rsidR="0088299B" w:rsidRPr="00390755" w:rsidDel="00707ED5" w:rsidRDefault="0088299B" w:rsidP="0088299B">
      <w:pPr>
        <w:rPr>
          <w:del w:id="750" w:author="Jeffrey Ward" w:date="2022-05-10T13:43:00Z"/>
        </w:rPr>
      </w:pPr>
      <w:del w:id="751" w:author="Jeffrey Ward" w:date="2022-05-10T13:43:00Z">
        <w:r w:rsidRPr="00390755" w:rsidDel="00707ED5">
          <w:delText>Iron Bow will use the following migration and implementation methodology to meet the VA ABC</w:delText>
        </w:r>
      </w:del>
      <w:ins w:id="752" w:author="Anthony Wurtele" w:date="2020-04-14T07:39:00Z">
        <w:del w:id="753" w:author="Jeffrey Ward" w:date="2022-05-10T13:43:00Z">
          <w:r w:rsidR="003C43B1" w:rsidRPr="00390755" w:rsidDel="00707ED5">
            <w:delText>“CUSTOMER”</w:delText>
          </w:r>
        </w:del>
      </w:ins>
      <w:ins w:id="754" w:author="Logan Gaffney" w:date="2020-05-24T10:20:00Z">
        <w:del w:id="755" w:author="Jeffrey Ward" w:date="2022-05-03T15:34:00Z">
          <w:r w:rsidR="001A4240" w:rsidRPr="00390755" w:rsidDel="00433F06">
            <w:delText>[CUSTOMER]</w:delText>
          </w:r>
        </w:del>
      </w:ins>
      <w:del w:id="756" w:author="Jeffrey Ward" w:date="2022-05-10T13:43:00Z">
        <w:r w:rsidRPr="00390755" w:rsidDel="00707ED5">
          <w:delText xml:space="preserve"> roll out strategy.</w:delText>
        </w:r>
      </w:del>
    </w:p>
    <w:p w14:paraId="39F2F77F" w14:textId="62B5B31B" w:rsidR="0088299B" w:rsidRPr="00390755" w:rsidDel="00707ED5" w:rsidRDefault="0088299B" w:rsidP="0088299B">
      <w:pPr>
        <w:rPr>
          <w:del w:id="757" w:author="Jeffrey Ward" w:date="2022-05-10T13:43:00Z"/>
        </w:rPr>
      </w:pPr>
      <w:del w:id="758" w:author="Jeffrey Ward" w:date="2022-05-10T13:43:00Z">
        <w:r w:rsidRPr="00390755" w:rsidDel="00707ED5">
          <w:delText xml:space="preserve">Several of these phases may overlap or coexist during the rollout and cutover.  </w:delText>
        </w:r>
      </w:del>
    </w:p>
    <w:p w14:paraId="390D8752" w14:textId="6FA50CF0" w:rsidR="0088299B" w:rsidRPr="00390755" w:rsidDel="00707ED5" w:rsidRDefault="0088299B" w:rsidP="0088299B">
      <w:pPr>
        <w:rPr>
          <w:del w:id="759" w:author="Jeffrey Ward" w:date="2022-05-10T13:43:00Z"/>
          <w:rFonts w:eastAsia="Arial Narrow" w:cs="Arial Narrow"/>
          <w:b/>
          <w:bCs/>
        </w:rPr>
      </w:pPr>
    </w:p>
    <w:p w14:paraId="570D39DE" w14:textId="376F3029" w:rsidR="0088299B" w:rsidRPr="00390755" w:rsidDel="00707ED5" w:rsidRDefault="0088299B" w:rsidP="0088299B">
      <w:pPr>
        <w:rPr>
          <w:del w:id="760" w:author="Jeffrey Ward" w:date="2022-05-10T13:43:00Z"/>
          <w:rFonts w:eastAsia="Arial Narrow" w:cs="Arial Narrow"/>
          <w:b/>
          <w:bCs/>
        </w:rPr>
      </w:pPr>
      <w:del w:id="761" w:author="Jeffrey Ward" w:date="2022-05-10T13:43:00Z">
        <w:r w:rsidRPr="00390755" w:rsidDel="00707ED5">
          <w:rPr>
            <w:rFonts w:eastAsia="Arial Narrow" w:cs="Arial Narrow"/>
            <w:b/>
            <w:bCs/>
          </w:rPr>
          <w:delText xml:space="preserve">Phase 1 – Unified Collaboration Application Stand-up </w:delText>
        </w:r>
      </w:del>
    </w:p>
    <w:p w14:paraId="3171D4C3" w14:textId="784C8C3C" w:rsidR="0088299B" w:rsidRPr="00390755" w:rsidDel="00707ED5" w:rsidRDefault="0088299B" w:rsidP="0088299B">
      <w:pPr>
        <w:rPr>
          <w:del w:id="762" w:author="Jeffrey Ward" w:date="2022-05-10T13:43:00Z"/>
          <w:rFonts w:eastAsia="Arial Narrow" w:cs="Arial Narrow"/>
        </w:rPr>
      </w:pPr>
      <w:del w:id="763" w:author="Jeffrey Ward" w:date="2022-05-10T13:43:00Z">
        <w:r w:rsidRPr="00390755" w:rsidDel="00707ED5">
          <w:rPr>
            <w:rFonts w:eastAsia="Arial Narrow" w:cs="Arial Narrow"/>
          </w:rPr>
          <w:delText>The first phase of the project will be the installation and configuration of all UC Collaboration applications and Networking that will support the core infrastructure and provide the required connectivity and functionality of the system. The Iron Bow team will install and configure the devices based on the approved design document. The Iron Bow engineers will work with the VA ABC</w:delText>
        </w:r>
      </w:del>
      <w:ins w:id="764" w:author="Anthony Wurtele" w:date="2020-04-14T07:39:00Z">
        <w:del w:id="765" w:author="Jeffrey Ward" w:date="2022-05-10T13:43:00Z">
          <w:r w:rsidR="003C43B1" w:rsidRPr="00390755" w:rsidDel="00707ED5">
            <w:rPr>
              <w:rFonts w:eastAsia="Arial Narrow" w:cs="Arial Narrow"/>
            </w:rPr>
            <w:delText>“CUSTOMER”</w:delText>
          </w:r>
        </w:del>
      </w:ins>
      <w:ins w:id="766" w:author="Logan Gaffney" w:date="2020-05-24T10:20:00Z">
        <w:del w:id="767" w:author="Jeffrey Ward" w:date="2022-05-03T15:34:00Z">
          <w:r w:rsidR="001A4240" w:rsidRPr="00390755" w:rsidDel="00433F06">
            <w:rPr>
              <w:rFonts w:eastAsia="Arial Narrow" w:cs="Arial Narrow"/>
            </w:rPr>
            <w:delText>[CUSTOMER]</w:delText>
          </w:r>
        </w:del>
      </w:ins>
      <w:del w:id="768" w:author="Jeffrey Ward" w:date="2022-05-10T13:43:00Z">
        <w:r w:rsidRPr="00390755" w:rsidDel="00707ED5">
          <w:rPr>
            <w:rFonts w:eastAsia="Arial Narrow" w:cs="Arial Narrow"/>
          </w:rPr>
          <w:delText xml:space="preserve"> team to provide knowledge transfer at the completion of the installation and configuration of the equipment. </w:delText>
        </w:r>
      </w:del>
    </w:p>
    <w:p w14:paraId="76FC11E1" w14:textId="2BACD774" w:rsidR="0088299B" w:rsidRPr="00390755" w:rsidDel="00707ED5" w:rsidRDefault="0088299B" w:rsidP="0088299B">
      <w:pPr>
        <w:rPr>
          <w:del w:id="769" w:author="Jeffrey Ward" w:date="2022-05-10T13:43:00Z"/>
          <w:rFonts w:eastAsia="Arial Narrow" w:cs="Arial Narrow"/>
        </w:rPr>
      </w:pPr>
    </w:p>
    <w:p w14:paraId="3F46EB29" w14:textId="67014098" w:rsidR="0088299B" w:rsidRPr="00390755" w:rsidDel="00707ED5" w:rsidRDefault="0088299B" w:rsidP="0088299B">
      <w:pPr>
        <w:rPr>
          <w:del w:id="770" w:author="Jeffrey Ward" w:date="2022-05-10T13:43:00Z"/>
          <w:rFonts w:eastAsia="Arial Narrow" w:cs="Arial Narrow"/>
          <w:b/>
          <w:bCs/>
        </w:rPr>
      </w:pPr>
      <w:del w:id="771" w:author="Jeffrey Ward" w:date="2022-05-10T13:43:00Z">
        <w:r w:rsidRPr="00390755" w:rsidDel="00707ED5">
          <w:rPr>
            <w:rFonts w:eastAsia="Arial Narrow" w:cs="Arial Narrow"/>
            <w:b/>
            <w:bCs/>
          </w:rPr>
          <w:delText>Phase 2 – Phone Deployment</w:delText>
        </w:r>
      </w:del>
    </w:p>
    <w:p w14:paraId="1EB858A4" w14:textId="7064C863" w:rsidR="0088299B" w:rsidRPr="00390755" w:rsidDel="00707ED5" w:rsidRDefault="0088299B" w:rsidP="0088299B">
      <w:pPr>
        <w:rPr>
          <w:del w:id="772" w:author="Jeffrey Ward" w:date="2022-05-10T13:43:00Z"/>
          <w:rFonts w:eastAsia="Arial Narrow" w:cs="Arial Narrow"/>
        </w:rPr>
      </w:pPr>
      <w:del w:id="773" w:author="Jeffrey Ward" w:date="2022-05-10T13:43:00Z">
        <w:r w:rsidRPr="00390755" w:rsidDel="00707ED5">
          <w:rPr>
            <w:rFonts w:ascii="Calibri" w:eastAsia="Calibri" w:hAnsi="Calibri" w:cs="Calibri"/>
          </w:rPr>
          <w:delText xml:space="preserve">The next phase of the project will be the pilot testing. During this phase, </w:delText>
        </w:r>
        <w:r w:rsidRPr="00390755" w:rsidDel="00707ED5">
          <w:rPr>
            <w:rFonts w:eastAsia="Arial Narrow" w:cs="Arial Narrow"/>
          </w:rPr>
          <w:delText>VA ABC</w:delText>
        </w:r>
      </w:del>
      <w:ins w:id="774" w:author="Anthony Wurtele" w:date="2020-04-14T07:39:00Z">
        <w:del w:id="775" w:author="Jeffrey Ward" w:date="2022-05-10T13:43:00Z">
          <w:r w:rsidR="003C43B1" w:rsidRPr="00390755" w:rsidDel="00707ED5">
            <w:rPr>
              <w:rFonts w:eastAsia="Arial Narrow" w:cs="Arial Narrow"/>
            </w:rPr>
            <w:delText>“CUSTOMER”</w:delText>
          </w:r>
        </w:del>
      </w:ins>
      <w:ins w:id="776" w:author="Logan Gaffney" w:date="2020-05-24T10:20:00Z">
        <w:del w:id="777" w:author="Jeffrey Ward" w:date="2022-05-03T15:34:00Z">
          <w:r w:rsidR="001A4240" w:rsidRPr="00390755" w:rsidDel="00433F06">
            <w:rPr>
              <w:rFonts w:eastAsia="Arial Narrow" w:cs="Arial Narrow"/>
            </w:rPr>
            <w:delText>[CUSTOMER]</w:delText>
          </w:r>
        </w:del>
      </w:ins>
      <w:del w:id="778" w:author="Jeffrey Ward" w:date="2022-05-10T13:43:00Z">
        <w:r w:rsidRPr="00390755" w:rsidDel="00707ED5">
          <w:rPr>
            <w:rFonts w:eastAsia="Arial Narrow" w:cs="Arial Narrow"/>
          </w:rPr>
          <w:delText xml:space="preserve"> will unbox and deploy all Cisco IP phones at the HQ, Regional Offices and Store locations.  VA ABC</w:delText>
        </w:r>
      </w:del>
      <w:ins w:id="779" w:author="Anthony Wurtele" w:date="2020-04-14T07:39:00Z">
        <w:del w:id="780" w:author="Jeffrey Ward" w:date="2022-05-10T13:43:00Z">
          <w:r w:rsidR="003C43B1" w:rsidRPr="00390755" w:rsidDel="00707ED5">
            <w:rPr>
              <w:rFonts w:eastAsia="Arial Narrow" w:cs="Arial Narrow"/>
            </w:rPr>
            <w:delText>“CUSTOMER”</w:delText>
          </w:r>
        </w:del>
      </w:ins>
      <w:ins w:id="781" w:author="Logan Gaffney" w:date="2020-05-24T10:20:00Z">
        <w:del w:id="782" w:author="Jeffrey Ward" w:date="2022-05-03T15:34:00Z">
          <w:r w:rsidR="001A4240" w:rsidRPr="00390755" w:rsidDel="00433F06">
            <w:rPr>
              <w:rFonts w:eastAsia="Arial Narrow" w:cs="Arial Narrow"/>
            </w:rPr>
            <w:delText>[CUSTOMER]</w:delText>
          </w:r>
        </w:del>
      </w:ins>
      <w:del w:id="783" w:author="Jeffrey Ward" w:date="2022-05-10T13:43:00Z">
        <w:r w:rsidRPr="00390755" w:rsidDel="00707ED5">
          <w:rPr>
            <w:rFonts w:eastAsia="Arial Narrow" w:cs="Arial Narrow"/>
          </w:rPr>
          <w:delText xml:space="preserve"> will then follow the Self Registration steps to register each of the Cisco phones to the CUCM in the UCM Cloud.   Iron Bow will support the roll out and registration of the Cisco Phones remotely for the HQ, Regional Offices and Stores.</w:delText>
        </w:r>
      </w:del>
    </w:p>
    <w:p w14:paraId="212D4FC4" w14:textId="65E960C1" w:rsidR="0088299B" w:rsidRPr="00390755" w:rsidDel="00707ED5" w:rsidRDefault="0088299B" w:rsidP="0088299B">
      <w:pPr>
        <w:pStyle w:val="ListParagraph"/>
        <w:numPr>
          <w:ilvl w:val="0"/>
          <w:numId w:val="6"/>
        </w:numPr>
        <w:rPr>
          <w:del w:id="784" w:author="Jeffrey Ward" w:date="2022-05-10T13:43:00Z"/>
        </w:rPr>
      </w:pPr>
      <w:del w:id="785" w:author="Jeffrey Ward" w:date="2022-05-10T13:43:00Z">
        <w:r w:rsidRPr="00390755" w:rsidDel="00707ED5">
          <w:rPr>
            <w:rFonts w:eastAsia="Arial Narrow" w:cs="Arial Narrow"/>
          </w:rPr>
          <w:delText>HQ – 450 Cisco 8841 IP-Phones</w:delText>
        </w:r>
      </w:del>
    </w:p>
    <w:p w14:paraId="6259D0EB" w14:textId="1D704B0A" w:rsidR="0088299B" w:rsidRPr="00390755" w:rsidDel="00707ED5" w:rsidRDefault="0088299B" w:rsidP="0088299B">
      <w:pPr>
        <w:pStyle w:val="ListParagraph"/>
        <w:numPr>
          <w:ilvl w:val="0"/>
          <w:numId w:val="6"/>
        </w:numPr>
        <w:rPr>
          <w:del w:id="786" w:author="Jeffrey Ward" w:date="2022-05-10T13:43:00Z"/>
        </w:rPr>
      </w:pPr>
      <w:del w:id="787" w:author="Jeffrey Ward" w:date="2022-05-10T13:43:00Z">
        <w:r w:rsidRPr="00390755" w:rsidDel="00707ED5">
          <w:rPr>
            <w:rFonts w:eastAsia="Arial Narrow" w:cs="Arial Narrow"/>
          </w:rPr>
          <w:delText>378 Store location – 2 Cisco 7841 IP-Phones per store – 756 total phones</w:delText>
        </w:r>
      </w:del>
    </w:p>
    <w:p w14:paraId="2AB0A27C" w14:textId="04FC2659" w:rsidR="0088299B" w:rsidRPr="00390755" w:rsidDel="00707ED5" w:rsidRDefault="0088299B" w:rsidP="0088299B">
      <w:pPr>
        <w:pStyle w:val="ListParagraph"/>
        <w:numPr>
          <w:ilvl w:val="0"/>
          <w:numId w:val="6"/>
        </w:numPr>
        <w:rPr>
          <w:del w:id="788" w:author="Jeffrey Ward" w:date="2022-05-10T13:43:00Z"/>
        </w:rPr>
      </w:pPr>
      <w:del w:id="789" w:author="Jeffrey Ward" w:date="2022-05-10T13:43:00Z">
        <w:r w:rsidRPr="00390755" w:rsidDel="00707ED5">
          <w:rPr>
            <w:rFonts w:eastAsia="Arial Narrow" w:cs="Arial Narrow"/>
          </w:rPr>
          <w:delText xml:space="preserve">Conference Rooms - 30 Cisco I7832 IP-Phones </w:delText>
        </w:r>
      </w:del>
    </w:p>
    <w:p w14:paraId="55564417" w14:textId="3B9A81E8" w:rsidR="0088299B" w:rsidRPr="00390755" w:rsidDel="00707ED5" w:rsidRDefault="0088299B" w:rsidP="0088299B">
      <w:pPr>
        <w:pStyle w:val="ListParagraph"/>
        <w:numPr>
          <w:ilvl w:val="0"/>
          <w:numId w:val="6"/>
        </w:numPr>
        <w:rPr>
          <w:del w:id="790" w:author="Jeffrey Ward" w:date="2022-05-10T13:43:00Z"/>
        </w:rPr>
      </w:pPr>
      <w:del w:id="791" w:author="Jeffrey Ward" w:date="2022-05-10T13:43:00Z">
        <w:r w:rsidRPr="00390755" w:rsidDel="00707ED5">
          <w:rPr>
            <w:rFonts w:eastAsia="Arial Narrow" w:cs="Arial Narrow"/>
          </w:rPr>
          <w:delText xml:space="preserve">Side Cars – 20 Cisco 8800 side cars </w:delText>
        </w:r>
      </w:del>
    </w:p>
    <w:p w14:paraId="697F0669" w14:textId="317686F6" w:rsidR="0088299B" w:rsidRPr="00390755" w:rsidDel="00707ED5" w:rsidRDefault="0088299B" w:rsidP="0088299B">
      <w:pPr>
        <w:rPr>
          <w:del w:id="792" w:author="Jeffrey Ward" w:date="2022-05-10T13:43:00Z"/>
          <w:rFonts w:eastAsia="Arial Narrow" w:cs="Arial Narrow"/>
        </w:rPr>
      </w:pPr>
    </w:p>
    <w:p w14:paraId="4925E51A" w14:textId="67A5FFEB" w:rsidR="0088299B" w:rsidRPr="00390755" w:rsidDel="00707ED5" w:rsidRDefault="0088299B" w:rsidP="0088299B">
      <w:pPr>
        <w:rPr>
          <w:del w:id="793" w:author="Jeffrey Ward" w:date="2022-05-10T13:43:00Z"/>
          <w:rFonts w:eastAsia="Arial Narrow" w:cs="Arial Narrow"/>
          <w:b/>
        </w:rPr>
      </w:pPr>
      <w:del w:id="794" w:author="Jeffrey Ward" w:date="2022-05-10T13:43:00Z">
        <w:r w:rsidRPr="00390755" w:rsidDel="00707ED5">
          <w:rPr>
            <w:rFonts w:eastAsia="Arial Narrow" w:cs="Arial Narrow"/>
            <w:b/>
            <w:bCs/>
          </w:rPr>
          <w:delText>Phase 3 – Phone Deployment - Pilot and Testing</w:delText>
        </w:r>
      </w:del>
    </w:p>
    <w:p w14:paraId="4DD2F30E" w14:textId="3E26C892" w:rsidR="0088299B" w:rsidRPr="00390755" w:rsidDel="00707ED5" w:rsidRDefault="0088299B" w:rsidP="0088299B">
      <w:pPr>
        <w:rPr>
          <w:del w:id="795" w:author="Jeffrey Ward" w:date="2022-05-10T13:43:00Z"/>
          <w:rFonts w:eastAsia="Arial Narrow" w:cs="Arial Narrow"/>
        </w:rPr>
      </w:pPr>
      <w:del w:id="796" w:author="Jeffrey Ward" w:date="2022-05-10T13:43:00Z">
        <w:r w:rsidRPr="00390755" w:rsidDel="00707ED5">
          <w:rPr>
            <w:rFonts w:eastAsia="Arial Narrow" w:cs="Arial Narrow"/>
          </w:rPr>
          <w:delText>As devices are installed and configured, the Iron Bow. Will use this phase for testing of the Phones, VM and Auto Attendants phase. The Iron Bow engineers will work with the VA ABC</w:delText>
        </w:r>
      </w:del>
      <w:ins w:id="797" w:author="Anthony Wurtele" w:date="2020-04-14T07:39:00Z">
        <w:del w:id="798" w:author="Jeffrey Ward" w:date="2022-05-10T13:43:00Z">
          <w:r w:rsidR="003C43B1" w:rsidRPr="00390755" w:rsidDel="00707ED5">
            <w:rPr>
              <w:rFonts w:eastAsia="Arial Narrow" w:cs="Arial Narrow"/>
            </w:rPr>
            <w:delText>“CUSTOMER”</w:delText>
          </w:r>
        </w:del>
      </w:ins>
      <w:ins w:id="799" w:author="Logan Gaffney" w:date="2020-05-24T10:20:00Z">
        <w:del w:id="800" w:author="Jeffrey Ward" w:date="2022-05-03T15:34:00Z">
          <w:r w:rsidR="001A4240" w:rsidRPr="00390755" w:rsidDel="00433F06">
            <w:rPr>
              <w:rFonts w:eastAsia="Arial Narrow" w:cs="Arial Narrow"/>
            </w:rPr>
            <w:delText>[CUSTOMER]</w:delText>
          </w:r>
        </w:del>
      </w:ins>
      <w:del w:id="801" w:author="Jeffrey Ward" w:date="2022-05-10T13:43:00Z">
        <w:r w:rsidRPr="00390755" w:rsidDel="00707ED5">
          <w:rPr>
            <w:rFonts w:eastAsia="Arial Narrow" w:cs="Arial Narrow"/>
          </w:rPr>
          <w:delText xml:space="preserve"> Team to identify and resolve issues related to the functionality or configuration of the device. This will be used as a pilot phase for testing and acceptance.  </w:delText>
        </w:r>
      </w:del>
    </w:p>
    <w:p w14:paraId="30C34D68" w14:textId="70E95876" w:rsidR="0088299B" w:rsidRPr="00390755" w:rsidDel="00707ED5" w:rsidRDefault="0088299B" w:rsidP="0088299B">
      <w:pPr>
        <w:rPr>
          <w:del w:id="802" w:author="Jeffrey Ward" w:date="2022-05-10T13:43:00Z"/>
          <w:rFonts w:eastAsia="Arial Narrow" w:cs="Arial Narrow"/>
        </w:rPr>
      </w:pPr>
    </w:p>
    <w:p w14:paraId="4F7D6925" w14:textId="15B6CDCF" w:rsidR="0088299B" w:rsidRPr="00390755" w:rsidDel="00707ED5" w:rsidRDefault="0088299B" w:rsidP="0088299B">
      <w:pPr>
        <w:rPr>
          <w:del w:id="803" w:author="Jeffrey Ward" w:date="2022-05-10T13:43:00Z"/>
          <w:rFonts w:eastAsia="Arial Narrow" w:cs="Arial Narrow"/>
          <w:b/>
          <w:bCs/>
        </w:rPr>
      </w:pPr>
      <w:del w:id="804" w:author="Jeffrey Ward" w:date="2022-05-10T13:43:00Z">
        <w:r w:rsidRPr="00390755" w:rsidDel="00707ED5">
          <w:rPr>
            <w:rFonts w:eastAsia="Arial Narrow" w:cs="Arial Narrow"/>
            <w:b/>
            <w:bCs/>
          </w:rPr>
          <w:delText xml:space="preserve">Phase 4 – Port of Telco numbers </w:delText>
        </w:r>
      </w:del>
    </w:p>
    <w:p w14:paraId="19378C88" w14:textId="114BFE12" w:rsidR="0088299B" w:rsidRPr="00390755" w:rsidDel="00707ED5" w:rsidRDefault="0088299B" w:rsidP="0088299B">
      <w:pPr>
        <w:rPr>
          <w:del w:id="805" w:author="Jeffrey Ward" w:date="2022-05-10T13:43:00Z"/>
          <w:rFonts w:eastAsia="Arial Narrow" w:cs="Arial Narrow"/>
        </w:rPr>
      </w:pPr>
      <w:del w:id="806" w:author="Jeffrey Ward" w:date="2022-05-10T13:43:00Z">
        <w:r w:rsidRPr="00390755" w:rsidDel="00707ED5">
          <w:rPr>
            <w:rFonts w:eastAsia="Arial Narrow" w:cs="Arial Narrow"/>
          </w:rPr>
          <w:delText>At the completion of the pilot phase, the Iron Bow team will work with the customer’s network infrastructure team to begin the production migration of the Teleco services. Based on the project schedule and project approach, groups of devices based on the Telco provider and Regional location will have their assigned DIDs ported to the VA ABC</w:delText>
        </w:r>
      </w:del>
      <w:ins w:id="807" w:author="Anthony Wurtele" w:date="2020-04-14T07:39:00Z">
        <w:del w:id="808" w:author="Jeffrey Ward" w:date="2022-05-10T13:43:00Z">
          <w:r w:rsidR="003C43B1" w:rsidRPr="00390755" w:rsidDel="00707ED5">
            <w:rPr>
              <w:rFonts w:eastAsia="Arial Narrow" w:cs="Arial Narrow"/>
            </w:rPr>
            <w:delText>“CUSTOMER”</w:delText>
          </w:r>
        </w:del>
      </w:ins>
      <w:ins w:id="809" w:author="Logan Gaffney" w:date="2020-05-24T10:20:00Z">
        <w:del w:id="810" w:author="Jeffrey Ward" w:date="2022-05-03T15:34:00Z">
          <w:r w:rsidR="001A4240" w:rsidRPr="00390755" w:rsidDel="00433F06">
            <w:rPr>
              <w:rFonts w:eastAsia="Arial Narrow" w:cs="Arial Narrow"/>
            </w:rPr>
            <w:delText>[CUSTOMER]</w:delText>
          </w:r>
        </w:del>
      </w:ins>
      <w:del w:id="811" w:author="Jeffrey Ward" w:date="2022-05-10T13:43:00Z">
        <w:r w:rsidRPr="00390755" w:rsidDel="00707ED5">
          <w:rPr>
            <w:rFonts w:eastAsia="Arial Narrow" w:cs="Arial Narrow"/>
          </w:rPr>
          <w:delText xml:space="preserve"> SIP circuits.   As a group of devices are deployed and DIDs are ported, the Iron Bow engineers will work with the customer’s telecommunication engineer to facilitate the transfer of call functionality from the existing system to the new system for the migrated devices.</w:delText>
        </w:r>
      </w:del>
    </w:p>
    <w:p w14:paraId="0316F9F4" w14:textId="2B5EA63F" w:rsidR="0088299B" w:rsidRPr="00390755" w:rsidDel="00707ED5" w:rsidRDefault="0088299B" w:rsidP="0088299B">
      <w:pPr>
        <w:rPr>
          <w:del w:id="812" w:author="Jeffrey Ward" w:date="2022-05-10T13:43:00Z"/>
          <w:rFonts w:eastAsia="Arial Narrow" w:cs="Arial Narrow"/>
        </w:rPr>
      </w:pPr>
    </w:p>
    <w:p w14:paraId="237FB021" w14:textId="07F6B670" w:rsidR="0088299B" w:rsidRPr="00390755" w:rsidDel="00707ED5" w:rsidRDefault="0088299B" w:rsidP="0088299B">
      <w:pPr>
        <w:rPr>
          <w:del w:id="813" w:author="Jeffrey Ward" w:date="2022-05-10T13:43:00Z"/>
          <w:rFonts w:eastAsia="Arial Narrow" w:cs="Arial Narrow"/>
          <w:b/>
          <w:bCs/>
        </w:rPr>
      </w:pPr>
      <w:del w:id="814" w:author="Jeffrey Ward" w:date="2022-05-10T13:43:00Z">
        <w:r w:rsidRPr="00390755" w:rsidDel="00707ED5">
          <w:rPr>
            <w:rFonts w:eastAsia="Arial Narrow" w:cs="Arial Narrow"/>
            <w:b/>
            <w:bCs/>
          </w:rPr>
          <w:delText>Phase 4 – Test and Acceptance</w:delText>
        </w:r>
      </w:del>
    </w:p>
    <w:p w14:paraId="74949517" w14:textId="7B3CB489" w:rsidR="0088299B" w:rsidRPr="00390755" w:rsidDel="00707ED5" w:rsidRDefault="0088299B" w:rsidP="0088299B">
      <w:pPr>
        <w:rPr>
          <w:del w:id="815" w:author="Jeffrey Ward" w:date="2022-05-10T13:43:00Z"/>
          <w:rFonts w:eastAsia="Arial Narrow" w:cs="Arial Narrow"/>
        </w:rPr>
      </w:pPr>
      <w:del w:id="816" w:author="Jeffrey Ward" w:date="2022-05-10T13:43:00Z">
        <w:r w:rsidRPr="00390755" w:rsidDel="00707ED5">
          <w:rPr>
            <w:rFonts w:eastAsia="Arial Narrow" w:cs="Arial Narrow"/>
          </w:rPr>
          <w:delText>The test plan is developed during the design meeting. The engineers work to develop the test plan based on the desired functionality, testing approach and expected outcomes for each device. The test plan is developed for each device and is used to determine whether the device is configured and working correctly. The Iron Bow engineer and the VA ABC</w:delText>
        </w:r>
      </w:del>
      <w:ins w:id="817" w:author="Anthony Wurtele" w:date="2020-04-14T07:39:00Z">
        <w:del w:id="818" w:author="Jeffrey Ward" w:date="2022-05-10T13:43:00Z">
          <w:r w:rsidR="003C43B1" w:rsidRPr="00390755" w:rsidDel="00707ED5">
            <w:rPr>
              <w:rFonts w:eastAsia="Arial Narrow" w:cs="Arial Narrow"/>
            </w:rPr>
            <w:delText>“CUSTOMER”</w:delText>
          </w:r>
        </w:del>
      </w:ins>
      <w:ins w:id="819" w:author="Logan Gaffney" w:date="2020-05-24T10:20:00Z">
        <w:del w:id="820" w:author="Jeffrey Ward" w:date="2022-05-03T15:34:00Z">
          <w:r w:rsidR="001A4240" w:rsidRPr="00390755" w:rsidDel="00433F06">
            <w:rPr>
              <w:rFonts w:eastAsia="Arial Narrow" w:cs="Arial Narrow"/>
            </w:rPr>
            <w:delText>[CUSTOMER]</w:delText>
          </w:r>
        </w:del>
      </w:ins>
      <w:del w:id="821" w:author="Jeffrey Ward" w:date="2022-05-10T13:43:00Z">
        <w:r w:rsidRPr="00390755" w:rsidDel="00707ED5">
          <w:rPr>
            <w:rFonts w:eastAsia="Arial Narrow" w:cs="Arial Narrow"/>
          </w:rPr>
          <w:delText xml:space="preserve"> team will step through each item on the test plan together and initial the successful completion of each test. When issues are identified, they are either corrected immediately and retested, or they are added to the punch list for correction later. The test plan is executed immediately after the installation of each location with both the Iron Bow engineer and VA ABC</w:delText>
        </w:r>
      </w:del>
      <w:ins w:id="822" w:author="Anthony Wurtele" w:date="2020-04-14T07:39:00Z">
        <w:del w:id="823" w:author="Jeffrey Ward" w:date="2022-05-10T13:43:00Z">
          <w:r w:rsidR="003C43B1" w:rsidRPr="00390755" w:rsidDel="00707ED5">
            <w:rPr>
              <w:rFonts w:eastAsia="Arial Narrow" w:cs="Arial Narrow"/>
            </w:rPr>
            <w:delText>“CUSTOMER”</w:delText>
          </w:r>
        </w:del>
      </w:ins>
      <w:ins w:id="824" w:author="Logan Gaffney" w:date="2020-05-24T10:20:00Z">
        <w:del w:id="825" w:author="Jeffrey Ward" w:date="2022-05-03T15:34:00Z">
          <w:r w:rsidR="001A4240" w:rsidRPr="00390755" w:rsidDel="00433F06">
            <w:rPr>
              <w:rFonts w:eastAsia="Arial Narrow" w:cs="Arial Narrow"/>
            </w:rPr>
            <w:delText>[CUSTOMER]</w:delText>
          </w:r>
        </w:del>
      </w:ins>
      <w:del w:id="826" w:author="Jeffrey Ward" w:date="2022-05-10T13:43:00Z">
        <w:r w:rsidRPr="00390755" w:rsidDel="00707ED5">
          <w:rPr>
            <w:rFonts w:eastAsia="Arial Narrow" w:cs="Arial Narrow"/>
          </w:rPr>
          <w:delText xml:space="preserve"> representative observing the results.</w:delText>
        </w:r>
      </w:del>
    </w:p>
    <w:p w14:paraId="03287F8E" w14:textId="62E6DC63" w:rsidR="0088299B" w:rsidRPr="00390755" w:rsidDel="00707ED5" w:rsidRDefault="0088299B" w:rsidP="0088299B">
      <w:pPr>
        <w:rPr>
          <w:del w:id="827" w:author="Jeffrey Ward" w:date="2022-05-10T13:43:00Z"/>
          <w:rFonts w:ascii="Calibri" w:eastAsia="Calibri" w:hAnsi="Calibri" w:cs="Calibri"/>
        </w:rPr>
      </w:pPr>
    </w:p>
    <w:p w14:paraId="43B22927" w14:textId="4BEE7EFD" w:rsidR="0088299B" w:rsidRPr="00390755" w:rsidDel="00707ED5" w:rsidRDefault="0088299B" w:rsidP="0088299B">
      <w:pPr>
        <w:rPr>
          <w:del w:id="828" w:author="Jeffrey Ward" w:date="2022-05-10T13:43:00Z"/>
          <w:rFonts w:eastAsia="Arial Narrow" w:cs="Arial Narrow"/>
          <w:b/>
          <w:bCs/>
        </w:rPr>
      </w:pPr>
      <w:del w:id="829" w:author="Jeffrey Ward" w:date="2022-05-10T13:43:00Z">
        <w:r w:rsidRPr="00390755" w:rsidDel="00707ED5">
          <w:rPr>
            <w:rFonts w:eastAsia="Arial Narrow" w:cs="Arial Narrow"/>
            <w:b/>
            <w:bCs/>
          </w:rPr>
          <w:delText>Phase 4 – Day 1 Support</w:delText>
        </w:r>
      </w:del>
    </w:p>
    <w:p w14:paraId="24E18A59" w14:textId="0452EA2B" w:rsidR="0088299B" w:rsidRPr="00390755" w:rsidDel="00707ED5" w:rsidRDefault="0088299B" w:rsidP="0088299B">
      <w:pPr>
        <w:rPr>
          <w:del w:id="830" w:author="Jeffrey Ward" w:date="2022-05-10T13:43:00Z"/>
          <w:rFonts w:eastAsia="Arial Narrow" w:cs="Arial Narrow"/>
        </w:rPr>
      </w:pPr>
      <w:del w:id="831" w:author="Jeffrey Ward" w:date="2022-05-10T13:43:00Z">
        <w:r w:rsidRPr="00390755" w:rsidDel="00707ED5">
          <w:rPr>
            <w:rFonts w:eastAsia="Arial Narrow" w:cs="Arial Narrow"/>
          </w:rPr>
          <w:delText>The day after each group of devices is migrated, the Iron Bow team will work to provide Day-1 support. The Iron Bow engineers will work with the VA ABC</w:delText>
        </w:r>
      </w:del>
      <w:ins w:id="832" w:author="Anthony Wurtele" w:date="2020-04-14T07:39:00Z">
        <w:del w:id="833" w:author="Jeffrey Ward" w:date="2022-05-10T13:43:00Z">
          <w:r w:rsidR="003C43B1" w:rsidRPr="00390755" w:rsidDel="00707ED5">
            <w:rPr>
              <w:rFonts w:eastAsia="Arial Narrow" w:cs="Arial Narrow"/>
            </w:rPr>
            <w:delText>“CUSTOMER”</w:delText>
          </w:r>
        </w:del>
      </w:ins>
      <w:ins w:id="834" w:author="Logan Gaffney" w:date="2020-05-24T10:20:00Z">
        <w:del w:id="835" w:author="Jeffrey Ward" w:date="2022-05-03T15:34:00Z">
          <w:r w:rsidR="001A4240" w:rsidRPr="00390755" w:rsidDel="00433F06">
            <w:rPr>
              <w:rFonts w:eastAsia="Arial Narrow" w:cs="Arial Narrow"/>
            </w:rPr>
            <w:delText>[CUSTOMER]</w:delText>
          </w:r>
        </w:del>
      </w:ins>
      <w:del w:id="836" w:author="Jeffrey Ward" w:date="2022-05-10T13:43:00Z">
        <w:r w:rsidRPr="00390755" w:rsidDel="00707ED5">
          <w:rPr>
            <w:rFonts w:eastAsia="Arial Narrow" w:cs="Arial Narrow"/>
          </w:rPr>
          <w:delText xml:space="preserve"> telecommunication team to establish a command center in which they will work together to identify and prioritize issues that are encountered. Issues remaining after the Day-1 support are added to the punch list and prioritized and resolved as appropriate.</w:delText>
        </w:r>
      </w:del>
    </w:p>
    <w:p w14:paraId="7B854641" w14:textId="7BEE205A" w:rsidR="0088299B" w:rsidRPr="00390755" w:rsidDel="00707ED5" w:rsidRDefault="0088299B" w:rsidP="0088299B">
      <w:pPr>
        <w:rPr>
          <w:del w:id="837" w:author="Jeffrey Ward" w:date="2022-05-10T13:43:00Z"/>
          <w:rFonts w:eastAsia="Arial Narrow" w:cs="Arial Narrow"/>
          <w:b/>
          <w:bCs/>
        </w:rPr>
      </w:pPr>
    </w:p>
    <w:p w14:paraId="42E52838" w14:textId="3FD6EBFD" w:rsidR="0088299B" w:rsidRPr="00390755" w:rsidDel="00707ED5" w:rsidRDefault="0088299B" w:rsidP="0088299B">
      <w:pPr>
        <w:pStyle w:val="ListParagraph"/>
        <w:ind w:left="0"/>
        <w:rPr>
          <w:del w:id="838" w:author="Jeffrey Ward" w:date="2022-05-10T13:43:00Z"/>
          <w:b/>
          <w:bCs/>
          <w:color w:val="416491"/>
          <w:rPrChange w:id="839" w:author="Jeffrey Ward" w:date="2022-05-10T08:14:00Z">
            <w:rPr>
              <w:del w:id="840" w:author="Jeffrey Ward" w:date="2022-05-10T13:43:00Z"/>
              <w:b/>
              <w:bCs/>
              <w:color w:val="416491"/>
              <w:highlight w:val="yellow"/>
            </w:rPr>
          </w:rPrChange>
        </w:rPr>
      </w:pPr>
      <w:bookmarkStart w:id="841" w:name="_Toc37135050"/>
      <w:del w:id="842" w:author="Jeffrey Ward" w:date="2022-05-10T13:43:00Z">
        <w:r w:rsidRPr="00390755" w:rsidDel="00707ED5">
          <w:rPr>
            <w:b/>
            <w:bCs/>
          </w:rPr>
          <w:delText>Training</w:delText>
        </w:r>
        <w:bookmarkEnd w:id="841"/>
      </w:del>
    </w:p>
    <w:p w14:paraId="6C44C8E1" w14:textId="7EE3B323" w:rsidR="0088299B" w:rsidRPr="00390755" w:rsidDel="00707ED5" w:rsidRDefault="0088299B" w:rsidP="0088299B">
      <w:pPr>
        <w:rPr>
          <w:del w:id="843" w:author="Jeffrey Ward" w:date="2022-05-10T13:43:00Z"/>
        </w:rPr>
      </w:pPr>
      <w:del w:id="844" w:author="Jeffrey Ward" w:date="2022-05-10T13:43:00Z">
        <w:r w:rsidRPr="00390755" w:rsidDel="00707ED5">
          <w:delText>Iron Bow understands the importance of training when deploying VoIP solutions across a large enterprise such as VA ABC</w:delText>
        </w:r>
      </w:del>
      <w:ins w:id="845" w:author="Anthony Wurtele" w:date="2020-04-14T07:39:00Z">
        <w:del w:id="846" w:author="Jeffrey Ward" w:date="2022-05-10T13:43:00Z">
          <w:r w:rsidR="003C43B1" w:rsidRPr="00390755" w:rsidDel="00707ED5">
            <w:delText>“CUSTOMER”</w:delText>
          </w:r>
        </w:del>
      </w:ins>
      <w:ins w:id="847" w:author="Logan Gaffney" w:date="2020-05-24T10:20:00Z">
        <w:del w:id="848" w:author="Jeffrey Ward" w:date="2022-05-03T15:34:00Z">
          <w:r w:rsidR="001A4240" w:rsidRPr="00390755" w:rsidDel="00433F06">
            <w:delText>[CUSTOMER]</w:delText>
          </w:r>
        </w:del>
      </w:ins>
      <w:del w:id="849" w:author="Jeffrey Ward" w:date="2022-05-10T13:43:00Z">
        <w:r w:rsidRPr="00390755" w:rsidDel="00707ED5">
          <w:delText>’s. Iron Bow will collaborate with VA ABC</w:delText>
        </w:r>
      </w:del>
      <w:ins w:id="850" w:author="Anthony Wurtele" w:date="2020-04-14T07:39:00Z">
        <w:del w:id="851" w:author="Jeffrey Ward" w:date="2022-05-10T13:43:00Z">
          <w:r w:rsidR="003C43B1" w:rsidRPr="00390755" w:rsidDel="00707ED5">
            <w:delText>“CUSTOMER”</w:delText>
          </w:r>
        </w:del>
      </w:ins>
      <w:ins w:id="852" w:author="Logan Gaffney" w:date="2020-05-24T10:20:00Z">
        <w:del w:id="853" w:author="Jeffrey Ward" w:date="2022-05-03T15:34:00Z">
          <w:r w:rsidR="001A4240" w:rsidRPr="00390755" w:rsidDel="00433F06">
            <w:delText>[CUSTOMER]</w:delText>
          </w:r>
        </w:del>
      </w:ins>
      <w:del w:id="854" w:author="Jeffrey Ward" w:date="2022-05-10T13:43:00Z">
        <w:r w:rsidRPr="00390755" w:rsidDel="00707ED5">
          <w:delText xml:space="preserve"> training staff to develop training materials and training courses that VA ABC</w:delText>
        </w:r>
      </w:del>
      <w:ins w:id="855" w:author="Anthony Wurtele" w:date="2020-04-14T07:39:00Z">
        <w:del w:id="856" w:author="Jeffrey Ward" w:date="2022-05-10T13:43:00Z">
          <w:r w:rsidR="003C43B1" w:rsidRPr="00390755" w:rsidDel="00707ED5">
            <w:delText>“CUSTOMER”</w:delText>
          </w:r>
        </w:del>
      </w:ins>
      <w:ins w:id="857" w:author="Logan Gaffney" w:date="2020-05-24T10:20:00Z">
        <w:del w:id="858" w:author="Jeffrey Ward" w:date="2022-05-03T15:34:00Z">
          <w:r w:rsidR="001A4240" w:rsidRPr="00390755" w:rsidDel="00433F06">
            <w:delText>[CUSTOMER]</w:delText>
          </w:r>
        </w:del>
      </w:ins>
      <w:del w:id="859" w:author="Jeffrey Ward" w:date="2022-05-10T13:43:00Z">
        <w:r w:rsidRPr="00390755" w:rsidDel="00707ED5">
          <w:delText xml:space="preserve"> will deliver to appropriate staff. Iron Bow Team provide requisite tasks to support training as defined in the SOW. Note that any on-site training will be provided contiguously. Iron Bow Team address the following tasks:</w:delText>
        </w:r>
      </w:del>
    </w:p>
    <w:p w14:paraId="25DB4618" w14:textId="005C42A0" w:rsidR="0088299B" w:rsidRPr="00390755" w:rsidDel="00707ED5" w:rsidRDefault="0088299B" w:rsidP="0088299B">
      <w:pPr>
        <w:rPr>
          <w:del w:id="860" w:author="Jeffrey Ward" w:date="2022-05-10T13:43:00Z"/>
        </w:rPr>
      </w:pPr>
    </w:p>
    <w:p w14:paraId="681CBEFD" w14:textId="5D7EFDE8" w:rsidR="0088299B" w:rsidRPr="00390755" w:rsidDel="00707ED5" w:rsidRDefault="0088299B" w:rsidP="0088299B">
      <w:pPr>
        <w:rPr>
          <w:del w:id="861" w:author="Jeffrey Ward" w:date="2022-05-10T13:43:00Z"/>
        </w:rPr>
      </w:pPr>
      <w:del w:id="862" w:author="Jeffrey Ward" w:date="2022-05-10T13:43:00Z">
        <w:r w:rsidRPr="00390755" w:rsidDel="00707ED5">
          <w:rPr>
            <w:b/>
          </w:rPr>
          <w:delText>System technical overview</w:delText>
        </w:r>
        <w:r w:rsidRPr="00390755" w:rsidDel="00707ED5">
          <w:delText>: Iron Bow Team engineers will participate in the VA ABC</w:delText>
        </w:r>
      </w:del>
      <w:ins w:id="863" w:author="Anthony Wurtele" w:date="2020-04-14T07:39:00Z">
        <w:del w:id="864" w:author="Jeffrey Ward" w:date="2022-05-10T13:43:00Z">
          <w:r w:rsidR="003C43B1" w:rsidRPr="00390755" w:rsidDel="00707ED5">
            <w:delText>“CUSTOMER”</w:delText>
          </w:r>
        </w:del>
      </w:ins>
      <w:ins w:id="865" w:author="Logan Gaffney" w:date="2020-05-24T10:20:00Z">
        <w:del w:id="866" w:author="Jeffrey Ward" w:date="2022-05-03T15:34:00Z">
          <w:r w:rsidR="001A4240" w:rsidRPr="00390755" w:rsidDel="00433F06">
            <w:delText>[CUSTOMER]</w:delText>
          </w:r>
        </w:del>
      </w:ins>
      <w:del w:id="867" w:author="Jeffrey Ward" w:date="2022-05-10T13:43:00Z">
        <w:r w:rsidRPr="00390755" w:rsidDel="00707ED5">
          <w:delText>-delivered orientation of the installed system to a designated group of VA ABC</w:delText>
        </w:r>
      </w:del>
      <w:ins w:id="868" w:author="Anthony Wurtele" w:date="2020-04-14T07:39:00Z">
        <w:del w:id="869" w:author="Jeffrey Ward" w:date="2022-05-10T13:43:00Z">
          <w:r w:rsidR="003C43B1" w:rsidRPr="00390755" w:rsidDel="00707ED5">
            <w:delText>“CUSTOMER”</w:delText>
          </w:r>
        </w:del>
      </w:ins>
      <w:ins w:id="870" w:author="Logan Gaffney" w:date="2020-05-24T10:20:00Z">
        <w:del w:id="871" w:author="Jeffrey Ward" w:date="2022-05-03T15:34:00Z">
          <w:r w:rsidR="001A4240" w:rsidRPr="00390755" w:rsidDel="00433F06">
            <w:delText>[CUSTOMER]</w:delText>
          </w:r>
        </w:del>
      </w:ins>
      <w:del w:id="872" w:author="Jeffrey Ward" w:date="2022-05-10T13:43:00Z">
        <w:r w:rsidRPr="00390755" w:rsidDel="00707ED5">
          <w:delText xml:space="preserve"> IT personnel. The Iron Bow Team engineers will be prepared to discuss an overview of system components, configuration parameters set during implementation, LAN/WAN Network requirements, and backup and restoration procedures. The Iron Bow Team has included one (1), 4-hour technical overview session in our solution. </w:delText>
        </w:r>
      </w:del>
    </w:p>
    <w:p w14:paraId="31D7D98F" w14:textId="6BDF846C" w:rsidR="0088299B" w:rsidRPr="00390755" w:rsidDel="00707ED5" w:rsidRDefault="0088299B" w:rsidP="0088299B">
      <w:pPr>
        <w:rPr>
          <w:del w:id="873" w:author="Jeffrey Ward" w:date="2022-05-10T13:43:00Z"/>
        </w:rPr>
      </w:pPr>
    </w:p>
    <w:p w14:paraId="40C22122" w14:textId="3ABEB02A" w:rsidR="0088299B" w:rsidRPr="00390755" w:rsidDel="00707ED5" w:rsidRDefault="0088299B" w:rsidP="0088299B">
      <w:pPr>
        <w:rPr>
          <w:del w:id="874" w:author="Jeffrey Ward" w:date="2022-05-10T13:43:00Z"/>
        </w:rPr>
      </w:pPr>
      <w:del w:id="875" w:author="Jeffrey Ward" w:date="2022-05-10T13:43:00Z">
        <w:r w:rsidRPr="00390755" w:rsidDel="00707ED5">
          <w:delText>Note that this training is not intended to replace classroom training delivered by a Cisco Certified Training Partner on the proposed CUCM solution. Those courses will enable a deeper level of understanding of the systems and their administration. The Iron Bow Team can provide VA ABC</w:delText>
        </w:r>
      </w:del>
      <w:ins w:id="876" w:author="Anthony Wurtele" w:date="2020-04-14T07:39:00Z">
        <w:del w:id="877" w:author="Jeffrey Ward" w:date="2022-05-10T13:43:00Z">
          <w:r w:rsidR="003C43B1" w:rsidRPr="00390755" w:rsidDel="00707ED5">
            <w:delText>“CUSTOMER”</w:delText>
          </w:r>
        </w:del>
      </w:ins>
      <w:ins w:id="878" w:author="Logan Gaffney" w:date="2020-05-24T10:20:00Z">
        <w:del w:id="879" w:author="Jeffrey Ward" w:date="2022-05-03T15:34:00Z">
          <w:r w:rsidR="001A4240" w:rsidRPr="00390755" w:rsidDel="00433F06">
            <w:delText>[CUSTOMER]</w:delText>
          </w:r>
        </w:del>
      </w:ins>
      <w:del w:id="880" w:author="Jeffrey Ward" w:date="2022-05-10T13:43:00Z">
        <w:r w:rsidRPr="00390755" w:rsidDel="00707ED5">
          <w:delText xml:space="preserve"> with quotes for such training if desired. </w:delText>
        </w:r>
      </w:del>
    </w:p>
    <w:p w14:paraId="727DFB8D" w14:textId="407908E2" w:rsidR="0088299B" w:rsidRPr="00390755" w:rsidDel="00707ED5" w:rsidRDefault="0088299B" w:rsidP="0088299B">
      <w:pPr>
        <w:rPr>
          <w:del w:id="881" w:author="Jeffrey Ward" w:date="2022-05-10T13:43:00Z"/>
        </w:rPr>
      </w:pPr>
    </w:p>
    <w:p w14:paraId="66284722" w14:textId="68BA195E" w:rsidR="0088299B" w:rsidRPr="00390755" w:rsidDel="00707ED5" w:rsidRDefault="0088299B" w:rsidP="0088299B">
      <w:pPr>
        <w:rPr>
          <w:del w:id="882" w:author="Jeffrey Ward" w:date="2022-05-10T13:43:00Z"/>
        </w:rPr>
      </w:pPr>
      <w:del w:id="883" w:author="Jeffrey Ward" w:date="2022-05-10T13:43:00Z">
        <w:r w:rsidRPr="00390755" w:rsidDel="00707ED5">
          <w:rPr>
            <w:b/>
            <w:bCs/>
          </w:rPr>
          <w:delText xml:space="preserve">Develop and Deliver Training: </w:delText>
        </w:r>
        <w:r w:rsidRPr="00390755" w:rsidDel="00707ED5">
          <w:delText>Iron Bow will develop training materials for both Cisco Desktop Phone and Mobile Remote Access (MRA) phone placement at VA ABC</w:delText>
        </w:r>
      </w:del>
      <w:ins w:id="884" w:author="Anthony Wurtele" w:date="2020-04-14T07:39:00Z">
        <w:del w:id="885" w:author="Jeffrey Ward" w:date="2022-05-10T13:43:00Z">
          <w:r w:rsidR="003C43B1" w:rsidRPr="00390755" w:rsidDel="00707ED5">
            <w:delText>“CUSTOMER”</w:delText>
          </w:r>
        </w:del>
      </w:ins>
      <w:ins w:id="886" w:author="Logan Gaffney" w:date="2020-05-24T10:20:00Z">
        <w:del w:id="887" w:author="Jeffrey Ward" w:date="2022-05-03T15:34:00Z">
          <w:r w:rsidR="001A4240" w:rsidRPr="00390755" w:rsidDel="00433F06">
            <w:delText>[CUSTOMER]</w:delText>
          </w:r>
        </w:del>
      </w:ins>
      <w:del w:id="888" w:author="Jeffrey Ward" w:date="2022-05-10T13:43:00Z">
        <w:r w:rsidRPr="00390755" w:rsidDel="00707ED5">
          <w:delText xml:space="preserve"> locations.  Iron Bow will also supply end-user training materials to address daily use of the Cisco IP phones. This includes an overview of phone features such as voicemail set up, access to voicemail, etc. with quick reference guide(s). Materials developed will be electronic in nature, VA ABC</w:delText>
        </w:r>
      </w:del>
      <w:ins w:id="889" w:author="Anthony Wurtele" w:date="2020-04-14T07:39:00Z">
        <w:del w:id="890" w:author="Jeffrey Ward" w:date="2022-05-10T13:43:00Z">
          <w:r w:rsidR="003C43B1" w:rsidRPr="00390755" w:rsidDel="00707ED5">
            <w:delText>“CUSTOMER”</w:delText>
          </w:r>
        </w:del>
      </w:ins>
      <w:ins w:id="891" w:author="Logan Gaffney" w:date="2020-05-24T10:20:00Z">
        <w:del w:id="892" w:author="Jeffrey Ward" w:date="2022-05-03T15:34:00Z">
          <w:r w:rsidR="001A4240" w:rsidRPr="00390755" w:rsidDel="00433F06">
            <w:delText>[CUSTOMER]</w:delText>
          </w:r>
        </w:del>
      </w:ins>
      <w:del w:id="893" w:author="Jeffrey Ward" w:date="2022-05-10T13:43:00Z">
        <w:r w:rsidRPr="00390755" w:rsidDel="00707ED5">
          <w:delText xml:space="preserve"> will be responsible for reproducing as necessary for delivering to the appropriate VA ABC</w:delText>
        </w:r>
      </w:del>
      <w:ins w:id="894" w:author="Anthony Wurtele" w:date="2020-04-14T07:39:00Z">
        <w:del w:id="895" w:author="Jeffrey Ward" w:date="2022-05-10T13:43:00Z">
          <w:r w:rsidR="003C43B1" w:rsidRPr="00390755" w:rsidDel="00707ED5">
            <w:delText>“CUSTOMER”</w:delText>
          </w:r>
        </w:del>
      </w:ins>
      <w:ins w:id="896" w:author="Logan Gaffney" w:date="2020-05-24T10:20:00Z">
        <w:del w:id="897" w:author="Jeffrey Ward" w:date="2022-05-03T15:34:00Z">
          <w:r w:rsidR="001A4240" w:rsidRPr="00390755" w:rsidDel="00433F06">
            <w:delText>[CUSTOMER]</w:delText>
          </w:r>
        </w:del>
      </w:ins>
      <w:del w:id="898" w:author="Jeffrey Ward" w:date="2022-05-10T13:43:00Z">
        <w:r w:rsidRPr="00390755" w:rsidDel="00707ED5">
          <w:delText xml:space="preserve"> personnel. Iron Bow may provide Cisco-produced material which have proven effective, particularly for end-user telephone usage.</w:delText>
        </w:r>
      </w:del>
    </w:p>
    <w:p w14:paraId="323DC762" w14:textId="466C1818" w:rsidR="0088299B" w:rsidRPr="00390755" w:rsidDel="00707ED5" w:rsidRDefault="0088299B" w:rsidP="0088299B">
      <w:pPr>
        <w:rPr>
          <w:del w:id="899" w:author="Jeffrey Ward" w:date="2022-05-10T13:43:00Z"/>
        </w:rPr>
      </w:pPr>
    </w:p>
    <w:p w14:paraId="0716C0E3" w14:textId="63F3E5F7" w:rsidR="0088299B" w:rsidRPr="00390755" w:rsidDel="00707ED5" w:rsidRDefault="0088299B" w:rsidP="0088299B">
      <w:pPr>
        <w:rPr>
          <w:del w:id="900" w:author="Jeffrey Ward" w:date="2022-05-10T13:43:00Z"/>
        </w:rPr>
      </w:pPr>
      <w:del w:id="901" w:author="Jeffrey Ward" w:date="2022-05-10T13:43:00Z">
        <w:r w:rsidRPr="00390755" w:rsidDel="00707ED5">
          <w:delText>Iron bow will hold four (4) 1-hour train the trainer sessions to cover daily use of the Cisco IP phones and MRA deployment of phones at each VA ABC</w:delText>
        </w:r>
      </w:del>
      <w:ins w:id="902" w:author="Anthony Wurtele" w:date="2020-04-14T07:39:00Z">
        <w:del w:id="903" w:author="Jeffrey Ward" w:date="2022-05-10T13:43:00Z">
          <w:r w:rsidR="003C43B1" w:rsidRPr="00390755" w:rsidDel="00707ED5">
            <w:delText>“CUSTOMER”</w:delText>
          </w:r>
        </w:del>
      </w:ins>
      <w:ins w:id="904" w:author="Logan Gaffney" w:date="2020-05-24T10:20:00Z">
        <w:del w:id="905" w:author="Jeffrey Ward" w:date="2022-05-03T15:34:00Z">
          <w:r w:rsidR="001A4240" w:rsidRPr="00390755" w:rsidDel="00433F06">
            <w:delText>[CUSTOMER]</w:delText>
          </w:r>
        </w:del>
      </w:ins>
      <w:del w:id="906" w:author="Jeffrey Ward" w:date="2022-05-10T13:43:00Z">
        <w:r w:rsidRPr="00390755" w:rsidDel="00707ED5">
          <w:delText xml:space="preserve"> store via WebEx. VA ABC</w:delText>
        </w:r>
      </w:del>
      <w:ins w:id="907" w:author="Anthony Wurtele" w:date="2020-04-14T07:39:00Z">
        <w:del w:id="908" w:author="Jeffrey Ward" w:date="2022-05-10T13:43:00Z">
          <w:r w:rsidR="003C43B1" w:rsidRPr="00390755" w:rsidDel="00707ED5">
            <w:delText>“CUSTOMER”</w:delText>
          </w:r>
        </w:del>
      </w:ins>
      <w:ins w:id="909" w:author="Logan Gaffney" w:date="2020-05-24T10:20:00Z">
        <w:del w:id="910" w:author="Jeffrey Ward" w:date="2022-05-03T15:34:00Z">
          <w:r w:rsidR="001A4240" w:rsidRPr="00390755" w:rsidDel="00433F06">
            <w:delText>[CUSTOMER]</w:delText>
          </w:r>
        </w:del>
      </w:ins>
      <w:del w:id="911" w:author="Jeffrey Ward" w:date="2022-05-10T13:43:00Z">
        <w:r w:rsidRPr="00390755" w:rsidDel="00707ED5">
          <w:delText xml:space="preserve"> is welcome to record the sessions and post them on the VA ABC</w:delText>
        </w:r>
      </w:del>
      <w:ins w:id="912" w:author="Anthony Wurtele" w:date="2020-04-14T07:39:00Z">
        <w:del w:id="913" w:author="Jeffrey Ward" w:date="2022-05-10T13:43:00Z">
          <w:r w:rsidR="003C43B1" w:rsidRPr="00390755" w:rsidDel="00707ED5">
            <w:delText>“CUSTOMER”</w:delText>
          </w:r>
        </w:del>
      </w:ins>
      <w:ins w:id="914" w:author="Logan Gaffney" w:date="2020-05-24T10:20:00Z">
        <w:del w:id="915" w:author="Jeffrey Ward" w:date="2022-05-03T15:34:00Z">
          <w:r w:rsidR="001A4240" w:rsidRPr="00390755" w:rsidDel="00433F06">
            <w:delText>[CUSTOMER]</w:delText>
          </w:r>
        </w:del>
      </w:ins>
      <w:del w:id="916" w:author="Jeffrey Ward" w:date="2022-05-10T13:43:00Z">
        <w:r w:rsidRPr="00390755" w:rsidDel="00707ED5">
          <w:delText xml:space="preserve"> Intranet for future use. Iron Bow understands that VA ABC</w:delText>
        </w:r>
      </w:del>
      <w:ins w:id="917" w:author="Anthony Wurtele" w:date="2020-04-14T07:39:00Z">
        <w:del w:id="918" w:author="Jeffrey Ward" w:date="2022-05-10T13:43:00Z">
          <w:r w:rsidR="003C43B1" w:rsidRPr="00390755" w:rsidDel="00707ED5">
            <w:delText>“CUSTOMER”</w:delText>
          </w:r>
        </w:del>
      </w:ins>
      <w:ins w:id="919" w:author="Logan Gaffney" w:date="2020-05-24T10:20:00Z">
        <w:del w:id="920" w:author="Jeffrey Ward" w:date="2022-05-03T15:34:00Z">
          <w:r w:rsidR="001A4240" w:rsidRPr="00390755" w:rsidDel="00433F06">
            <w:delText>[CUSTOMER]</w:delText>
          </w:r>
        </w:del>
      </w:ins>
      <w:del w:id="921" w:author="Jeffrey Ward" w:date="2022-05-10T13:43:00Z">
        <w:r w:rsidRPr="00390755" w:rsidDel="00707ED5">
          <w:delText xml:space="preserve"> training staff will deliver all training to VA ABC</w:delText>
        </w:r>
      </w:del>
      <w:ins w:id="922" w:author="Anthony Wurtele" w:date="2020-04-14T07:39:00Z">
        <w:del w:id="923" w:author="Jeffrey Ward" w:date="2022-05-10T13:43:00Z">
          <w:r w:rsidR="003C43B1" w:rsidRPr="00390755" w:rsidDel="00707ED5">
            <w:delText>“CUSTOMER”</w:delText>
          </w:r>
        </w:del>
      </w:ins>
      <w:ins w:id="924" w:author="Logan Gaffney" w:date="2020-05-24T10:20:00Z">
        <w:del w:id="925" w:author="Jeffrey Ward" w:date="2022-05-03T15:34:00Z">
          <w:r w:rsidR="001A4240" w:rsidRPr="00390755" w:rsidDel="00433F06">
            <w:delText>[CUSTOMER]</w:delText>
          </w:r>
        </w:del>
      </w:ins>
      <w:del w:id="926" w:author="Jeffrey Ward" w:date="2022-05-10T13:43:00Z">
        <w:r w:rsidRPr="00390755" w:rsidDel="00707ED5">
          <w:delText xml:space="preserve"> staff on these subjects. </w:delText>
        </w:r>
      </w:del>
    </w:p>
    <w:p w14:paraId="0EF2867B" w14:textId="1ECA1876" w:rsidR="0088299B" w:rsidRPr="00390755" w:rsidDel="00707ED5" w:rsidRDefault="0088299B" w:rsidP="0088299B">
      <w:pPr>
        <w:rPr>
          <w:del w:id="927" w:author="Jeffrey Ward" w:date="2022-05-10T13:43:00Z"/>
        </w:rPr>
      </w:pPr>
    </w:p>
    <w:p w14:paraId="091DD123" w14:textId="39F228E4" w:rsidR="0088299B" w:rsidRPr="00390755" w:rsidDel="00707ED5" w:rsidRDefault="0088299B" w:rsidP="0088299B">
      <w:pPr>
        <w:pStyle w:val="Heading2"/>
        <w:rPr>
          <w:del w:id="928" w:author="Jeffrey Ward" w:date="2022-05-10T13:43:00Z"/>
        </w:rPr>
      </w:pPr>
      <w:bookmarkStart w:id="929" w:name="_Toc37135051"/>
      <w:del w:id="930" w:author="Jeffrey Ward" w:date="2022-05-10T13:43:00Z">
        <w:r w:rsidRPr="00390755" w:rsidDel="00707ED5">
          <w:delText>Acceptance Testing</w:delText>
        </w:r>
        <w:bookmarkEnd w:id="929"/>
      </w:del>
    </w:p>
    <w:p w14:paraId="57ECE4E2" w14:textId="0481BF89" w:rsidR="0088299B" w:rsidRPr="00390755" w:rsidDel="00707ED5" w:rsidRDefault="0088299B" w:rsidP="0088299B">
      <w:pPr>
        <w:rPr>
          <w:del w:id="931" w:author="Jeffrey Ward" w:date="2022-05-10T13:43:00Z"/>
        </w:rPr>
      </w:pPr>
      <w:del w:id="932" w:author="Jeffrey Ward" w:date="2022-05-10T13:43:00Z">
        <w:r w:rsidRPr="00390755" w:rsidDel="00707ED5">
          <w:delText>Together with the customer, Iron Bow engineers will develop and execute a system functionality test checklist to ensure the following:</w:delText>
        </w:r>
      </w:del>
    </w:p>
    <w:p w14:paraId="3615A2A5" w14:textId="38039D1F" w:rsidR="0088299B" w:rsidRPr="00390755" w:rsidDel="00707ED5" w:rsidRDefault="0088299B" w:rsidP="0088299B">
      <w:pPr>
        <w:pStyle w:val="ListParagraph"/>
        <w:numPr>
          <w:ilvl w:val="0"/>
          <w:numId w:val="20"/>
        </w:numPr>
        <w:rPr>
          <w:del w:id="933" w:author="Jeffrey Ward" w:date="2022-05-10T13:43:00Z"/>
        </w:rPr>
      </w:pPr>
      <w:del w:id="934" w:author="Jeffrey Ward" w:date="2022-05-10T13:43:00Z">
        <w:r w:rsidRPr="00390755" w:rsidDel="00707ED5">
          <w:rPr>
            <w:rFonts w:eastAsia="Arial Narrow" w:cs="Arial Narrow"/>
          </w:rPr>
          <w:delText>All agreed system features are available</w:delText>
        </w:r>
      </w:del>
    </w:p>
    <w:p w14:paraId="770D6709" w14:textId="3EDFE1D3" w:rsidR="0088299B" w:rsidRPr="00390755" w:rsidDel="00707ED5" w:rsidRDefault="0088299B" w:rsidP="0088299B">
      <w:pPr>
        <w:pStyle w:val="ListParagraph"/>
        <w:numPr>
          <w:ilvl w:val="0"/>
          <w:numId w:val="20"/>
        </w:numPr>
        <w:rPr>
          <w:del w:id="935" w:author="Jeffrey Ward" w:date="2022-05-10T13:43:00Z"/>
        </w:rPr>
      </w:pPr>
      <w:del w:id="936" w:author="Jeffrey Ward" w:date="2022-05-10T13:43:00Z">
        <w:r w:rsidRPr="00390755" w:rsidDel="00707ED5">
          <w:rPr>
            <w:rFonts w:eastAsia="Arial Narrow" w:cs="Arial Narrow"/>
          </w:rPr>
          <w:delText xml:space="preserve">Any applicable system failover scenarios are functioning </w:delText>
        </w:r>
      </w:del>
    </w:p>
    <w:p w14:paraId="5836AEF7" w14:textId="1F308AAA" w:rsidR="0088299B" w:rsidRPr="00390755" w:rsidDel="00707ED5" w:rsidRDefault="0088299B" w:rsidP="0088299B">
      <w:pPr>
        <w:rPr>
          <w:del w:id="937" w:author="Jeffrey Ward" w:date="2022-05-10T13:43:00Z"/>
        </w:rPr>
      </w:pPr>
      <w:del w:id="938" w:author="Jeffrey Ward" w:date="2022-05-10T13:43:00Z">
        <w:r w:rsidRPr="00390755" w:rsidDel="00707ED5">
          <w:delText xml:space="preserve">If all checklist items are verified functional, the customer will certify completion of this part of the project by signing the bottom of the test checklist.  </w:delText>
        </w:r>
      </w:del>
    </w:p>
    <w:p w14:paraId="44E32CBF" w14:textId="0C7EDFFF" w:rsidR="0088299B" w:rsidRPr="00390755" w:rsidDel="00707ED5" w:rsidRDefault="0088299B" w:rsidP="0088299B">
      <w:pPr>
        <w:pStyle w:val="Heading2"/>
        <w:rPr>
          <w:del w:id="939" w:author="Jeffrey Ward" w:date="2022-05-10T13:43:00Z"/>
        </w:rPr>
      </w:pPr>
      <w:bookmarkStart w:id="940" w:name="_Toc37135052"/>
      <w:del w:id="941" w:author="Jeffrey Ward" w:date="2022-05-10T13:43:00Z">
        <w:r w:rsidRPr="00390755" w:rsidDel="00707ED5">
          <w:delText>Transition</w:delText>
        </w:r>
        <w:bookmarkEnd w:id="940"/>
      </w:del>
    </w:p>
    <w:p w14:paraId="5A386E42" w14:textId="0C3ABFDA" w:rsidR="0088299B" w:rsidRPr="00390755" w:rsidDel="00707ED5" w:rsidRDefault="0088299B" w:rsidP="0088299B">
      <w:pPr>
        <w:rPr>
          <w:del w:id="942" w:author="Jeffrey Ward" w:date="2022-05-10T13:43:00Z"/>
        </w:rPr>
      </w:pPr>
      <w:del w:id="943" w:author="Jeffrey Ward" w:date="2022-05-10T13:43:00Z">
        <w:r w:rsidRPr="00390755" w:rsidDel="00707ED5">
          <w:delText>During this phase, we will hold another gate review meeting prior to final cutover to sustainment. Once the test and acceptance criteria are verified, we will obtain customer approval to perform final cutover to the Iron Bow Team’s Managed Service Team in accordance with the Transition and Cutover Plan. Post-cutover support is provided by the Iron Bow Team.</w:delText>
        </w:r>
      </w:del>
    </w:p>
    <w:p w14:paraId="41EAAFC5" w14:textId="44DEC44B" w:rsidR="0088299B" w:rsidRPr="00390755" w:rsidDel="00707ED5" w:rsidRDefault="0088299B" w:rsidP="0088299B">
      <w:pPr>
        <w:rPr>
          <w:del w:id="944" w:author="Jeffrey Ward" w:date="2022-05-10T13:43:00Z"/>
        </w:rPr>
      </w:pPr>
    </w:p>
    <w:p w14:paraId="6365F194" w14:textId="5BD727C1" w:rsidR="0088299B" w:rsidRPr="00390755" w:rsidDel="00707ED5" w:rsidRDefault="0088299B" w:rsidP="0088299B">
      <w:pPr>
        <w:rPr>
          <w:del w:id="945" w:author="Jeffrey Ward" w:date="2022-05-10T13:43:00Z"/>
        </w:rPr>
      </w:pPr>
      <w:del w:id="946" w:author="Jeffrey Ward" w:date="2022-05-10T13:43:00Z">
        <w:r w:rsidRPr="00390755" w:rsidDel="00707ED5">
          <w:delText xml:space="preserve">This Transition Phase is also where the project team will conduct </w:delText>
        </w:r>
        <w:r w:rsidRPr="00390755" w:rsidDel="00707ED5">
          <w:rPr>
            <w:i/>
          </w:rPr>
          <w:delText>delivery</w:delText>
        </w:r>
        <w:r w:rsidRPr="00390755" w:rsidDel="00707ED5">
          <w:delText xml:space="preserve"> close-out activities. This includes delivery of the As-Built Package and a lesson learned review.</w:delText>
        </w:r>
      </w:del>
    </w:p>
    <w:p w14:paraId="58F1B2E0" w14:textId="681D0B2D" w:rsidR="0088299B" w:rsidRPr="00390755" w:rsidDel="00707ED5" w:rsidRDefault="0088299B" w:rsidP="0088299B">
      <w:pPr>
        <w:rPr>
          <w:del w:id="947" w:author="Jeffrey Ward" w:date="2022-05-10T13:43:00Z"/>
        </w:rPr>
      </w:pPr>
    </w:p>
    <w:p w14:paraId="4B681BBB" w14:textId="69AFE34C" w:rsidR="0088299B" w:rsidRPr="00390755" w:rsidDel="00707ED5" w:rsidRDefault="0088299B" w:rsidP="0088299B">
      <w:pPr>
        <w:rPr>
          <w:del w:id="948" w:author="Jeffrey Ward" w:date="2022-05-10T13:43:00Z"/>
        </w:rPr>
      </w:pPr>
      <w:del w:id="949" w:author="Jeffrey Ward" w:date="2022-05-10T13:43:00Z">
        <w:r w:rsidRPr="00390755" w:rsidDel="00707ED5">
          <w:delText xml:space="preserve">The As-Built Package captures and documents final design drawings and configuration details for the deployment. Documentation will be provided in one hard printed copy or electronic copy. </w:delText>
        </w:r>
      </w:del>
    </w:p>
    <w:p w14:paraId="73FCC566" w14:textId="356EF732" w:rsidR="0088299B" w:rsidRPr="00390755" w:rsidDel="00707ED5" w:rsidRDefault="0088299B" w:rsidP="0088299B">
      <w:pPr>
        <w:pStyle w:val="Heading2"/>
        <w:rPr>
          <w:del w:id="950" w:author="Jeffrey Ward" w:date="2022-05-10T13:43:00Z"/>
        </w:rPr>
      </w:pPr>
      <w:bookmarkStart w:id="951" w:name="_Toc37135053"/>
      <w:del w:id="952" w:author="Jeffrey Ward" w:date="2022-05-10T13:43:00Z">
        <w:r w:rsidRPr="00390755" w:rsidDel="00707ED5">
          <w:delText>Key Deliverables</w:delText>
        </w:r>
        <w:bookmarkEnd w:id="951"/>
      </w:del>
    </w:p>
    <w:p w14:paraId="432DCC8C" w14:textId="18D8670D" w:rsidR="0088299B" w:rsidRPr="00390755" w:rsidDel="00707ED5" w:rsidRDefault="0088299B" w:rsidP="0088299B">
      <w:pPr>
        <w:pStyle w:val="ListParagraph"/>
        <w:numPr>
          <w:ilvl w:val="0"/>
          <w:numId w:val="7"/>
        </w:numPr>
        <w:rPr>
          <w:del w:id="953" w:author="Jeffrey Ward" w:date="2022-05-10T13:43:00Z"/>
        </w:rPr>
      </w:pPr>
      <w:del w:id="954" w:author="Jeffrey Ward" w:date="2022-05-10T13:43:00Z">
        <w:r w:rsidRPr="00390755" w:rsidDel="00707ED5">
          <w:delText>Final Test and Acceptance Plan</w:delText>
        </w:r>
      </w:del>
    </w:p>
    <w:p w14:paraId="4F0CDF50" w14:textId="2225F4F4" w:rsidR="0088299B" w:rsidRPr="00390755" w:rsidDel="00707ED5" w:rsidRDefault="0088299B" w:rsidP="0088299B">
      <w:pPr>
        <w:pStyle w:val="ListParagraph"/>
        <w:numPr>
          <w:ilvl w:val="0"/>
          <w:numId w:val="7"/>
        </w:numPr>
        <w:rPr>
          <w:del w:id="955" w:author="Jeffrey Ward" w:date="2022-05-10T13:43:00Z"/>
        </w:rPr>
      </w:pPr>
      <w:del w:id="956" w:author="Jeffrey Ward" w:date="2022-05-10T13:43:00Z">
        <w:r w:rsidRPr="00390755" w:rsidDel="00707ED5">
          <w:delText>As-Built Documentation</w:delText>
        </w:r>
      </w:del>
    </w:p>
    <w:p w14:paraId="3BDFF2B4" w14:textId="3B85C5A4" w:rsidR="0088299B" w:rsidRPr="00390755" w:rsidDel="00707ED5" w:rsidRDefault="0088299B" w:rsidP="0088299B">
      <w:pPr>
        <w:pStyle w:val="ListParagraph"/>
        <w:numPr>
          <w:ilvl w:val="0"/>
          <w:numId w:val="7"/>
        </w:numPr>
        <w:rPr>
          <w:del w:id="957" w:author="Jeffrey Ward" w:date="2022-05-10T13:43:00Z"/>
          <w:rFonts w:eastAsia="MS Mincho"/>
        </w:rPr>
      </w:pPr>
      <w:del w:id="958" w:author="Jeffrey Ward" w:date="2022-05-10T13:43:00Z">
        <w:r w:rsidRPr="00390755" w:rsidDel="00707ED5">
          <w:delText>Customer Sign-Off to Transition to Sustainment</w:delText>
        </w:r>
      </w:del>
    </w:p>
    <w:p w14:paraId="196EB9C9" w14:textId="6591F2F3" w:rsidR="0088299B" w:rsidRPr="00390755" w:rsidDel="00707ED5" w:rsidRDefault="0088299B" w:rsidP="0088299B">
      <w:pPr>
        <w:pStyle w:val="ListParagraph"/>
        <w:numPr>
          <w:ilvl w:val="0"/>
          <w:numId w:val="7"/>
        </w:numPr>
        <w:rPr>
          <w:del w:id="959" w:author="Jeffrey Ward" w:date="2022-05-10T13:43:00Z"/>
          <w:rFonts w:eastAsia="MS Mincho"/>
        </w:rPr>
      </w:pPr>
      <w:del w:id="960" w:author="Jeffrey Ward" w:date="2022-05-10T13:43:00Z">
        <w:r w:rsidRPr="00390755" w:rsidDel="00707ED5">
          <w:delText>Customer Acceptance/Sign-Off on As-Built Package</w:delText>
        </w:r>
      </w:del>
    </w:p>
    <w:p w14:paraId="47DA180E" w14:textId="6CB4E7FC" w:rsidR="0088299B" w:rsidRPr="00390755" w:rsidDel="00707ED5" w:rsidRDefault="0088299B" w:rsidP="0088299B">
      <w:pPr>
        <w:pStyle w:val="ListParagraph"/>
        <w:numPr>
          <w:ilvl w:val="0"/>
          <w:numId w:val="7"/>
        </w:numPr>
        <w:rPr>
          <w:del w:id="961" w:author="Jeffrey Ward" w:date="2022-05-10T13:43:00Z"/>
          <w:rFonts w:eastAsia="MS Mincho"/>
        </w:rPr>
      </w:pPr>
      <w:del w:id="962" w:author="Jeffrey Ward" w:date="2022-05-10T13:43:00Z">
        <w:r w:rsidRPr="00390755" w:rsidDel="00707ED5">
          <w:delText>Submit Online Customer Survey to the Iron Bow Team</w:delText>
        </w:r>
      </w:del>
    </w:p>
    <w:p w14:paraId="46EC8DC1" w14:textId="77777777" w:rsidR="0088299B" w:rsidRDefault="0088299B"/>
    <w:sectPr w:rsidR="00882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altName w:val="Arial"/>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09D4"/>
    <w:multiLevelType w:val="hybridMultilevel"/>
    <w:tmpl w:val="5498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C2440"/>
    <w:multiLevelType w:val="multilevel"/>
    <w:tmpl w:val="1A14BD60"/>
    <w:lvl w:ilvl="0">
      <w:start w:val="1"/>
      <w:numFmt w:val="decimal"/>
      <w:pStyle w:val="Heading1"/>
      <w:lvlText w:val="%1"/>
      <w:lvlJc w:val="left"/>
      <w:pPr>
        <w:tabs>
          <w:tab w:val="num" w:pos="432"/>
        </w:tabs>
        <w:ind w:left="432" w:hanging="432"/>
      </w:pPr>
      <w:rPr>
        <w:rFonts w:ascii="Arial Narrow" w:hAnsi="Arial Narrow" w:hint="default"/>
        <w:b/>
        <w:color w:val="auto"/>
        <w:sz w:val="24"/>
        <w:szCs w:val="24"/>
        <w14:shadow w14:blurRad="0" w14:dist="0" w14:dir="0" w14:sx="0" w14:sy="0" w14:kx="0" w14:ky="0" w14:algn="none">
          <w14:srgbClr w14:val="000000"/>
        </w14:shadow>
        <w14:textFill>
          <w14:solidFill>
            <w14:srgbClr w14:val="FFFFFF"/>
          </w14:solidFill>
        </w14:textFill>
      </w:rPr>
    </w:lvl>
    <w:lvl w:ilvl="1">
      <w:start w:val="1"/>
      <w:numFmt w:val="decimal"/>
      <w:pStyle w:val="Heading2"/>
      <w:lvlText w:val="%1.%2"/>
      <w:lvlJc w:val="left"/>
      <w:pPr>
        <w:tabs>
          <w:tab w:val="num" w:pos="576"/>
        </w:tabs>
        <w:ind w:left="576" w:hanging="576"/>
      </w:pPr>
      <w:rPr>
        <w:b/>
        <w:i w:val="0"/>
        <w:color w:val="416491"/>
        <w:sz w:val="22"/>
        <w:szCs w:val="22"/>
        <w14:shadow w14:blurRad="0" w14:dist="0" w14:dir="0" w14:sx="0" w14:sy="0" w14:kx="0" w14:ky="0" w14:algn="none">
          <w14:srgbClr w14:val="000000"/>
        </w14:shadow>
      </w:rPr>
    </w:lvl>
    <w:lvl w:ilvl="2">
      <w:start w:val="1"/>
      <w:numFmt w:val="bullet"/>
      <w:pStyle w:val="Heading3"/>
      <w:lvlText w:val=""/>
      <w:lvlJc w:val="left"/>
      <w:pPr>
        <w:tabs>
          <w:tab w:val="num" w:pos="1440"/>
        </w:tabs>
        <w:ind w:left="1440" w:hanging="720"/>
      </w:pPr>
      <w:rPr>
        <w:rFonts w:ascii="Symbol" w:hAnsi="Symbol" w:hint="default"/>
        <w:b/>
        <w:i w:val="0"/>
        <w:color w:val="auto"/>
        <w:sz w:val="22"/>
        <w:szCs w:val="22"/>
        <w14:shadow w14:blurRad="0" w14:dist="0" w14:dir="0" w14:sx="0" w14:sy="0" w14:kx="0" w14:ky="0" w14:algn="none">
          <w14:srgbClr w14:val="000000"/>
        </w14:shadow>
      </w:rPr>
    </w:lvl>
    <w:lvl w:ilvl="3">
      <w:start w:val="1"/>
      <w:numFmt w:val="decimal"/>
      <w:pStyle w:val="Heading4"/>
      <w:lvlText w:val="%1.%2.%3%4.1"/>
      <w:lvlJc w:val="left"/>
      <w:pPr>
        <w:ind w:left="1224" w:hanging="864"/>
      </w:pPr>
      <w:rPr>
        <w:rFonts w:ascii="Arial Narrow" w:hAnsi="Arial Narrow" w:hint="default"/>
        <w:b/>
        <w:i w:val="0"/>
        <w:color w:val="auto"/>
        <w:sz w:val="22"/>
        <w14:shadow w14:blurRad="0" w14:dist="0" w14:dir="0" w14:sx="0" w14:sy="0" w14:kx="0" w14:ky="0" w14:algn="none">
          <w14:srgbClr w14:val="000000"/>
        </w14:shadow>
      </w:rPr>
    </w:lvl>
    <w:lvl w:ilvl="4">
      <w:start w:val="1"/>
      <w:numFmt w:val="decimal"/>
      <w:pStyle w:val="Heading5"/>
      <w:lvlText w:val="%1.%2.%3.%4.%5"/>
      <w:lvlJc w:val="left"/>
      <w:pPr>
        <w:tabs>
          <w:tab w:val="num" w:pos="1188"/>
        </w:tabs>
        <w:ind w:left="1188" w:hanging="1008"/>
      </w:pPr>
      <w:rPr>
        <w:rFonts w:ascii="Arial" w:hAnsi="Arial"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ascii="Arial" w:hAnsi="Arial" w:hint="default"/>
        <w:b/>
        <w:i w:val="0"/>
        <w:sz w:val="22"/>
      </w:rPr>
    </w:lvl>
    <w:lvl w:ilvl="6">
      <w:start w:val="1"/>
      <w:numFmt w:val="decimal"/>
      <w:pStyle w:val="Heading7"/>
      <w:lvlText w:val="%1.%2.%3.%4.%5.%6.%7"/>
      <w:lvlJc w:val="left"/>
      <w:pPr>
        <w:tabs>
          <w:tab w:val="num" w:pos="1296"/>
        </w:tabs>
        <w:ind w:left="1296" w:hanging="1296"/>
      </w:pPr>
      <w:rPr>
        <w:rFonts w:ascii="Arial" w:hAnsi="Arial" w:hint="default"/>
        <w:b/>
        <w:i w:val="0"/>
        <w:sz w:val="22"/>
      </w:rPr>
    </w:lvl>
    <w:lvl w:ilvl="7">
      <w:start w:val="1"/>
      <w:numFmt w:val="decimal"/>
      <w:pStyle w:val="Heading8"/>
      <w:lvlText w:val="%1.%2.%3.%4.%5.%6.%7.%8"/>
      <w:lvlJc w:val="left"/>
      <w:pPr>
        <w:tabs>
          <w:tab w:val="num" w:pos="1440"/>
        </w:tabs>
        <w:ind w:left="1440" w:hanging="1440"/>
      </w:pPr>
      <w:rPr>
        <w:rFonts w:ascii="Arial" w:hAnsi="Arial" w:hint="default"/>
        <w:b/>
        <w:i w:val="0"/>
        <w:sz w:val="22"/>
      </w:rPr>
    </w:lvl>
    <w:lvl w:ilvl="8">
      <w:start w:val="1"/>
      <w:numFmt w:val="decimal"/>
      <w:pStyle w:val="Heading9"/>
      <w:lvlText w:val="%1.%2.%3.%4.%5.%6.%7.%8.%9"/>
      <w:lvlJc w:val="left"/>
      <w:pPr>
        <w:tabs>
          <w:tab w:val="num" w:pos="1584"/>
        </w:tabs>
        <w:ind w:left="1584" w:hanging="1584"/>
      </w:pPr>
      <w:rPr>
        <w:rFonts w:ascii="Arial" w:hAnsi="Arial" w:hint="default"/>
        <w:b/>
        <w:i w:val="0"/>
        <w:sz w:val="22"/>
      </w:rPr>
    </w:lvl>
  </w:abstractNum>
  <w:abstractNum w:abstractNumId="2" w15:restartNumberingAfterBreak="0">
    <w:nsid w:val="1BE25B0D"/>
    <w:multiLevelType w:val="hybridMultilevel"/>
    <w:tmpl w:val="9BC45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D5108"/>
    <w:multiLevelType w:val="hybridMultilevel"/>
    <w:tmpl w:val="FFFFFFFF"/>
    <w:lvl w:ilvl="0" w:tplc="AE4E6F14">
      <w:start w:val="1"/>
      <w:numFmt w:val="bullet"/>
      <w:lvlText w:val=""/>
      <w:lvlJc w:val="left"/>
      <w:pPr>
        <w:ind w:left="720" w:hanging="360"/>
      </w:pPr>
      <w:rPr>
        <w:rFonts w:ascii="Symbol" w:hAnsi="Symbol" w:hint="default"/>
      </w:rPr>
    </w:lvl>
    <w:lvl w:ilvl="1" w:tplc="E02A6C28">
      <w:start w:val="1"/>
      <w:numFmt w:val="bullet"/>
      <w:lvlText w:val="o"/>
      <w:lvlJc w:val="left"/>
      <w:pPr>
        <w:ind w:left="1440" w:hanging="360"/>
      </w:pPr>
      <w:rPr>
        <w:rFonts w:ascii="Courier New" w:hAnsi="Courier New" w:hint="default"/>
      </w:rPr>
    </w:lvl>
    <w:lvl w:ilvl="2" w:tplc="C7546E4E">
      <w:start w:val="1"/>
      <w:numFmt w:val="bullet"/>
      <w:lvlText w:val=""/>
      <w:lvlJc w:val="left"/>
      <w:pPr>
        <w:ind w:left="2160" w:hanging="360"/>
      </w:pPr>
      <w:rPr>
        <w:rFonts w:ascii="Wingdings" w:hAnsi="Wingdings" w:hint="default"/>
      </w:rPr>
    </w:lvl>
    <w:lvl w:ilvl="3" w:tplc="3F9C959C">
      <w:start w:val="1"/>
      <w:numFmt w:val="bullet"/>
      <w:lvlText w:val=""/>
      <w:lvlJc w:val="left"/>
      <w:pPr>
        <w:ind w:left="2880" w:hanging="360"/>
      </w:pPr>
      <w:rPr>
        <w:rFonts w:ascii="Symbol" w:hAnsi="Symbol" w:hint="default"/>
      </w:rPr>
    </w:lvl>
    <w:lvl w:ilvl="4" w:tplc="00D0917E">
      <w:start w:val="1"/>
      <w:numFmt w:val="bullet"/>
      <w:lvlText w:val="o"/>
      <w:lvlJc w:val="left"/>
      <w:pPr>
        <w:ind w:left="3600" w:hanging="360"/>
      </w:pPr>
      <w:rPr>
        <w:rFonts w:ascii="Courier New" w:hAnsi="Courier New" w:hint="default"/>
      </w:rPr>
    </w:lvl>
    <w:lvl w:ilvl="5" w:tplc="FB14FBE2">
      <w:start w:val="1"/>
      <w:numFmt w:val="bullet"/>
      <w:lvlText w:val=""/>
      <w:lvlJc w:val="left"/>
      <w:pPr>
        <w:ind w:left="4320" w:hanging="360"/>
      </w:pPr>
      <w:rPr>
        <w:rFonts w:ascii="Wingdings" w:hAnsi="Wingdings" w:hint="default"/>
      </w:rPr>
    </w:lvl>
    <w:lvl w:ilvl="6" w:tplc="BA8037E2">
      <w:start w:val="1"/>
      <w:numFmt w:val="bullet"/>
      <w:lvlText w:val=""/>
      <w:lvlJc w:val="left"/>
      <w:pPr>
        <w:ind w:left="5040" w:hanging="360"/>
      </w:pPr>
      <w:rPr>
        <w:rFonts w:ascii="Symbol" w:hAnsi="Symbol" w:hint="default"/>
      </w:rPr>
    </w:lvl>
    <w:lvl w:ilvl="7" w:tplc="6AF6C5F0">
      <w:start w:val="1"/>
      <w:numFmt w:val="bullet"/>
      <w:lvlText w:val="o"/>
      <w:lvlJc w:val="left"/>
      <w:pPr>
        <w:ind w:left="5760" w:hanging="360"/>
      </w:pPr>
      <w:rPr>
        <w:rFonts w:ascii="Courier New" w:hAnsi="Courier New" w:hint="default"/>
      </w:rPr>
    </w:lvl>
    <w:lvl w:ilvl="8" w:tplc="FE269592">
      <w:start w:val="1"/>
      <w:numFmt w:val="bullet"/>
      <w:lvlText w:val=""/>
      <w:lvlJc w:val="left"/>
      <w:pPr>
        <w:ind w:left="6480" w:hanging="360"/>
      </w:pPr>
      <w:rPr>
        <w:rFonts w:ascii="Wingdings" w:hAnsi="Wingdings" w:hint="default"/>
      </w:rPr>
    </w:lvl>
  </w:abstractNum>
  <w:abstractNum w:abstractNumId="4" w15:restartNumberingAfterBreak="0">
    <w:nsid w:val="20307EB0"/>
    <w:multiLevelType w:val="hybridMultilevel"/>
    <w:tmpl w:val="E344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4F1F39"/>
    <w:multiLevelType w:val="hybridMultilevel"/>
    <w:tmpl w:val="F154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140AE"/>
    <w:multiLevelType w:val="hybridMultilevel"/>
    <w:tmpl w:val="08D6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46E36"/>
    <w:multiLevelType w:val="hybridMultilevel"/>
    <w:tmpl w:val="FFFFFFFF"/>
    <w:lvl w:ilvl="0" w:tplc="B14C638E">
      <w:start w:val="1"/>
      <w:numFmt w:val="bullet"/>
      <w:lvlText w:val=""/>
      <w:lvlJc w:val="left"/>
      <w:pPr>
        <w:ind w:left="720" w:hanging="360"/>
      </w:pPr>
      <w:rPr>
        <w:rFonts w:ascii="Symbol" w:hAnsi="Symbol" w:hint="default"/>
      </w:rPr>
    </w:lvl>
    <w:lvl w:ilvl="1" w:tplc="C3AACE48">
      <w:start w:val="1"/>
      <w:numFmt w:val="bullet"/>
      <w:lvlText w:val="o"/>
      <w:lvlJc w:val="left"/>
      <w:pPr>
        <w:ind w:left="1440" w:hanging="360"/>
      </w:pPr>
      <w:rPr>
        <w:rFonts w:ascii="Courier New" w:hAnsi="Courier New" w:hint="default"/>
      </w:rPr>
    </w:lvl>
    <w:lvl w:ilvl="2" w:tplc="26620146">
      <w:start w:val="1"/>
      <w:numFmt w:val="bullet"/>
      <w:lvlText w:val=""/>
      <w:lvlJc w:val="left"/>
      <w:pPr>
        <w:ind w:left="2160" w:hanging="360"/>
      </w:pPr>
      <w:rPr>
        <w:rFonts w:ascii="Wingdings" w:hAnsi="Wingdings" w:hint="default"/>
      </w:rPr>
    </w:lvl>
    <w:lvl w:ilvl="3" w:tplc="5840F2C2">
      <w:start w:val="1"/>
      <w:numFmt w:val="bullet"/>
      <w:lvlText w:val=""/>
      <w:lvlJc w:val="left"/>
      <w:pPr>
        <w:ind w:left="2880" w:hanging="360"/>
      </w:pPr>
      <w:rPr>
        <w:rFonts w:ascii="Symbol" w:hAnsi="Symbol" w:hint="default"/>
      </w:rPr>
    </w:lvl>
    <w:lvl w:ilvl="4" w:tplc="ABBCDD42">
      <w:start w:val="1"/>
      <w:numFmt w:val="bullet"/>
      <w:lvlText w:val="o"/>
      <w:lvlJc w:val="left"/>
      <w:pPr>
        <w:ind w:left="3600" w:hanging="360"/>
      </w:pPr>
      <w:rPr>
        <w:rFonts w:ascii="Courier New" w:hAnsi="Courier New" w:hint="default"/>
      </w:rPr>
    </w:lvl>
    <w:lvl w:ilvl="5" w:tplc="D60AFBCE">
      <w:start w:val="1"/>
      <w:numFmt w:val="bullet"/>
      <w:lvlText w:val=""/>
      <w:lvlJc w:val="left"/>
      <w:pPr>
        <w:ind w:left="4320" w:hanging="360"/>
      </w:pPr>
      <w:rPr>
        <w:rFonts w:ascii="Wingdings" w:hAnsi="Wingdings" w:hint="default"/>
      </w:rPr>
    </w:lvl>
    <w:lvl w:ilvl="6" w:tplc="9CA4E578">
      <w:start w:val="1"/>
      <w:numFmt w:val="bullet"/>
      <w:lvlText w:val=""/>
      <w:lvlJc w:val="left"/>
      <w:pPr>
        <w:ind w:left="5040" w:hanging="360"/>
      </w:pPr>
      <w:rPr>
        <w:rFonts w:ascii="Symbol" w:hAnsi="Symbol" w:hint="default"/>
      </w:rPr>
    </w:lvl>
    <w:lvl w:ilvl="7" w:tplc="BABAEA10">
      <w:start w:val="1"/>
      <w:numFmt w:val="bullet"/>
      <w:lvlText w:val="o"/>
      <w:lvlJc w:val="left"/>
      <w:pPr>
        <w:ind w:left="5760" w:hanging="360"/>
      </w:pPr>
      <w:rPr>
        <w:rFonts w:ascii="Courier New" w:hAnsi="Courier New" w:hint="default"/>
      </w:rPr>
    </w:lvl>
    <w:lvl w:ilvl="8" w:tplc="229AF9F2">
      <w:start w:val="1"/>
      <w:numFmt w:val="bullet"/>
      <w:lvlText w:val=""/>
      <w:lvlJc w:val="left"/>
      <w:pPr>
        <w:ind w:left="6480" w:hanging="360"/>
      </w:pPr>
      <w:rPr>
        <w:rFonts w:ascii="Wingdings" w:hAnsi="Wingdings" w:hint="default"/>
      </w:rPr>
    </w:lvl>
  </w:abstractNum>
  <w:abstractNum w:abstractNumId="8" w15:restartNumberingAfterBreak="0">
    <w:nsid w:val="31D03A80"/>
    <w:multiLevelType w:val="hybridMultilevel"/>
    <w:tmpl w:val="0B4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9000F"/>
    <w:multiLevelType w:val="hybridMultilevel"/>
    <w:tmpl w:val="FFFFFFFF"/>
    <w:lvl w:ilvl="0" w:tplc="E1E0123A">
      <w:start w:val="1"/>
      <w:numFmt w:val="bullet"/>
      <w:lvlText w:val=""/>
      <w:lvlJc w:val="left"/>
      <w:pPr>
        <w:ind w:left="720" w:hanging="360"/>
      </w:pPr>
      <w:rPr>
        <w:rFonts w:ascii="Symbol" w:hAnsi="Symbol" w:hint="default"/>
      </w:rPr>
    </w:lvl>
    <w:lvl w:ilvl="1" w:tplc="9BE652B0">
      <w:start w:val="1"/>
      <w:numFmt w:val="bullet"/>
      <w:lvlText w:val="o"/>
      <w:lvlJc w:val="left"/>
      <w:pPr>
        <w:ind w:left="1440" w:hanging="360"/>
      </w:pPr>
      <w:rPr>
        <w:rFonts w:ascii="Courier New" w:hAnsi="Courier New" w:hint="default"/>
      </w:rPr>
    </w:lvl>
    <w:lvl w:ilvl="2" w:tplc="BCCA39DC">
      <w:start w:val="1"/>
      <w:numFmt w:val="bullet"/>
      <w:lvlText w:val=""/>
      <w:lvlJc w:val="left"/>
      <w:pPr>
        <w:ind w:left="2160" w:hanging="360"/>
      </w:pPr>
      <w:rPr>
        <w:rFonts w:ascii="Wingdings" w:hAnsi="Wingdings" w:hint="default"/>
      </w:rPr>
    </w:lvl>
    <w:lvl w:ilvl="3" w:tplc="1E5C3880">
      <w:start w:val="1"/>
      <w:numFmt w:val="bullet"/>
      <w:lvlText w:val=""/>
      <w:lvlJc w:val="left"/>
      <w:pPr>
        <w:ind w:left="2880" w:hanging="360"/>
      </w:pPr>
      <w:rPr>
        <w:rFonts w:ascii="Symbol" w:hAnsi="Symbol" w:hint="default"/>
      </w:rPr>
    </w:lvl>
    <w:lvl w:ilvl="4" w:tplc="D4846DBA">
      <w:start w:val="1"/>
      <w:numFmt w:val="bullet"/>
      <w:lvlText w:val="o"/>
      <w:lvlJc w:val="left"/>
      <w:pPr>
        <w:ind w:left="3600" w:hanging="360"/>
      </w:pPr>
      <w:rPr>
        <w:rFonts w:ascii="Courier New" w:hAnsi="Courier New" w:hint="default"/>
      </w:rPr>
    </w:lvl>
    <w:lvl w:ilvl="5" w:tplc="085AD864">
      <w:start w:val="1"/>
      <w:numFmt w:val="bullet"/>
      <w:lvlText w:val=""/>
      <w:lvlJc w:val="left"/>
      <w:pPr>
        <w:ind w:left="4320" w:hanging="360"/>
      </w:pPr>
      <w:rPr>
        <w:rFonts w:ascii="Wingdings" w:hAnsi="Wingdings" w:hint="default"/>
      </w:rPr>
    </w:lvl>
    <w:lvl w:ilvl="6" w:tplc="1F929BC6">
      <w:start w:val="1"/>
      <w:numFmt w:val="bullet"/>
      <w:lvlText w:val=""/>
      <w:lvlJc w:val="left"/>
      <w:pPr>
        <w:ind w:left="5040" w:hanging="360"/>
      </w:pPr>
      <w:rPr>
        <w:rFonts w:ascii="Symbol" w:hAnsi="Symbol" w:hint="default"/>
      </w:rPr>
    </w:lvl>
    <w:lvl w:ilvl="7" w:tplc="95BE4402">
      <w:start w:val="1"/>
      <w:numFmt w:val="bullet"/>
      <w:lvlText w:val="o"/>
      <w:lvlJc w:val="left"/>
      <w:pPr>
        <w:ind w:left="5760" w:hanging="360"/>
      </w:pPr>
      <w:rPr>
        <w:rFonts w:ascii="Courier New" w:hAnsi="Courier New" w:hint="default"/>
      </w:rPr>
    </w:lvl>
    <w:lvl w:ilvl="8" w:tplc="895296DE">
      <w:start w:val="1"/>
      <w:numFmt w:val="bullet"/>
      <w:lvlText w:val=""/>
      <w:lvlJc w:val="left"/>
      <w:pPr>
        <w:ind w:left="6480" w:hanging="360"/>
      </w:pPr>
      <w:rPr>
        <w:rFonts w:ascii="Wingdings" w:hAnsi="Wingdings" w:hint="default"/>
      </w:rPr>
    </w:lvl>
  </w:abstractNum>
  <w:abstractNum w:abstractNumId="10" w15:restartNumberingAfterBreak="0">
    <w:nsid w:val="41355D1B"/>
    <w:multiLevelType w:val="hybridMultilevel"/>
    <w:tmpl w:val="FFFFFFFF"/>
    <w:lvl w:ilvl="0" w:tplc="538EEE30">
      <w:start w:val="1"/>
      <w:numFmt w:val="bullet"/>
      <w:lvlText w:val=""/>
      <w:lvlJc w:val="left"/>
      <w:pPr>
        <w:ind w:left="720" w:hanging="360"/>
      </w:pPr>
      <w:rPr>
        <w:rFonts w:ascii="Symbol" w:hAnsi="Symbol" w:hint="default"/>
      </w:rPr>
    </w:lvl>
    <w:lvl w:ilvl="1" w:tplc="33FCB0EA">
      <w:start w:val="1"/>
      <w:numFmt w:val="bullet"/>
      <w:lvlText w:val="o"/>
      <w:lvlJc w:val="left"/>
      <w:pPr>
        <w:ind w:left="1440" w:hanging="360"/>
      </w:pPr>
      <w:rPr>
        <w:rFonts w:ascii="Courier New" w:hAnsi="Courier New" w:hint="default"/>
      </w:rPr>
    </w:lvl>
    <w:lvl w:ilvl="2" w:tplc="B4DAABB8">
      <w:start w:val="1"/>
      <w:numFmt w:val="bullet"/>
      <w:lvlText w:val=""/>
      <w:lvlJc w:val="left"/>
      <w:pPr>
        <w:ind w:left="2160" w:hanging="360"/>
      </w:pPr>
      <w:rPr>
        <w:rFonts w:ascii="Wingdings" w:hAnsi="Wingdings" w:hint="default"/>
      </w:rPr>
    </w:lvl>
    <w:lvl w:ilvl="3" w:tplc="247C2836">
      <w:start w:val="1"/>
      <w:numFmt w:val="bullet"/>
      <w:lvlText w:val=""/>
      <w:lvlJc w:val="left"/>
      <w:pPr>
        <w:ind w:left="2880" w:hanging="360"/>
      </w:pPr>
      <w:rPr>
        <w:rFonts w:ascii="Symbol" w:hAnsi="Symbol" w:hint="default"/>
      </w:rPr>
    </w:lvl>
    <w:lvl w:ilvl="4" w:tplc="F110AE5A">
      <w:start w:val="1"/>
      <w:numFmt w:val="bullet"/>
      <w:lvlText w:val="o"/>
      <w:lvlJc w:val="left"/>
      <w:pPr>
        <w:ind w:left="3600" w:hanging="360"/>
      </w:pPr>
      <w:rPr>
        <w:rFonts w:ascii="Courier New" w:hAnsi="Courier New" w:hint="default"/>
      </w:rPr>
    </w:lvl>
    <w:lvl w:ilvl="5" w:tplc="5C0E0976">
      <w:start w:val="1"/>
      <w:numFmt w:val="bullet"/>
      <w:lvlText w:val=""/>
      <w:lvlJc w:val="left"/>
      <w:pPr>
        <w:ind w:left="4320" w:hanging="360"/>
      </w:pPr>
      <w:rPr>
        <w:rFonts w:ascii="Wingdings" w:hAnsi="Wingdings" w:hint="default"/>
      </w:rPr>
    </w:lvl>
    <w:lvl w:ilvl="6" w:tplc="62FA7D42">
      <w:start w:val="1"/>
      <w:numFmt w:val="bullet"/>
      <w:lvlText w:val=""/>
      <w:lvlJc w:val="left"/>
      <w:pPr>
        <w:ind w:left="5040" w:hanging="360"/>
      </w:pPr>
      <w:rPr>
        <w:rFonts w:ascii="Symbol" w:hAnsi="Symbol" w:hint="default"/>
      </w:rPr>
    </w:lvl>
    <w:lvl w:ilvl="7" w:tplc="D3D40B84">
      <w:start w:val="1"/>
      <w:numFmt w:val="bullet"/>
      <w:lvlText w:val="o"/>
      <w:lvlJc w:val="left"/>
      <w:pPr>
        <w:ind w:left="5760" w:hanging="360"/>
      </w:pPr>
      <w:rPr>
        <w:rFonts w:ascii="Courier New" w:hAnsi="Courier New" w:hint="default"/>
      </w:rPr>
    </w:lvl>
    <w:lvl w:ilvl="8" w:tplc="183CFD0C">
      <w:start w:val="1"/>
      <w:numFmt w:val="bullet"/>
      <w:lvlText w:val=""/>
      <w:lvlJc w:val="left"/>
      <w:pPr>
        <w:ind w:left="6480" w:hanging="360"/>
      </w:pPr>
      <w:rPr>
        <w:rFonts w:ascii="Wingdings" w:hAnsi="Wingdings" w:hint="default"/>
      </w:rPr>
    </w:lvl>
  </w:abstractNum>
  <w:abstractNum w:abstractNumId="11" w15:restartNumberingAfterBreak="0">
    <w:nsid w:val="432B1821"/>
    <w:multiLevelType w:val="hybridMultilevel"/>
    <w:tmpl w:val="DA1E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A2C7E"/>
    <w:multiLevelType w:val="hybridMultilevel"/>
    <w:tmpl w:val="5880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96CCF"/>
    <w:multiLevelType w:val="multilevel"/>
    <w:tmpl w:val="1D6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7D60D7"/>
    <w:multiLevelType w:val="hybridMultilevel"/>
    <w:tmpl w:val="FFFFFFFF"/>
    <w:lvl w:ilvl="0" w:tplc="CC465260">
      <w:start w:val="1"/>
      <w:numFmt w:val="bullet"/>
      <w:lvlText w:val=""/>
      <w:lvlJc w:val="left"/>
      <w:pPr>
        <w:ind w:left="720" w:hanging="360"/>
      </w:pPr>
      <w:rPr>
        <w:rFonts w:ascii="Symbol" w:hAnsi="Symbol" w:hint="default"/>
      </w:rPr>
    </w:lvl>
    <w:lvl w:ilvl="1" w:tplc="7C426554">
      <w:start w:val="1"/>
      <w:numFmt w:val="bullet"/>
      <w:lvlText w:val="o"/>
      <w:lvlJc w:val="left"/>
      <w:pPr>
        <w:ind w:left="1440" w:hanging="360"/>
      </w:pPr>
      <w:rPr>
        <w:rFonts w:ascii="Courier New" w:hAnsi="Courier New" w:hint="default"/>
      </w:rPr>
    </w:lvl>
    <w:lvl w:ilvl="2" w:tplc="DD0EFC82">
      <w:start w:val="1"/>
      <w:numFmt w:val="bullet"/>
      <w:lvlText w:val=""/>
      <w:lvlJc w:val="left"/>
      <w:pPr>
        <w:ind w:left="2160" w:hanging="360"/>
      </w:pPr>
      <w:rPr>
        <w:rFonts w:ascii="Wingdings" w:hAnsi="Wingdings" w:hint="default"/>
      </w:rPr>
    </w:lvl>
    <w:lvl w:ilvl="3" w:tplc="C172D2C6">
      <w:start w:val="1"/>
      <w:numFmt w:val="bullet"/>
      <w:lvlText w:val=""/>
      <w:lvlJc w:val="left"/>
      <w:pPr>
        <w:ind w:left="2880" w:hanging="360"/>
      </w:pPr>
      <w:rPr>
        <w:rFonts w:ascii="Symbol" w:hAnsi="Symbol" w:hint="default"/>
      </w:rPr>
    </w:lvl>
    <w:lvl w:ilvl="4" w:tplc="ABD69E80">
      <w:start w:val="1"/>
      <w:numFmt w:val="bullet"/>
      <w:lvlText w:val="o"/>
      <w:lvlJc w:val="left"/>
      <w:pPr>
        <w:ind w:left="3600" w:hanging="360"/>
      </w:pPr>
      <w:rPr>
        <w:rFonts w:ascii="Courier New" w:hAnsi="Courier New" w:hint="default"/>
      </w:rPr>
    </w:lvl>
    <w:lvl w:ilvl="5" w:tplc="FEA47F08">
      <w:start w:val="1"/>
      <w:numFmt w:val="bullet"/>
      <w:lvlText w:val=""/>
      <w:lvlJc w:val="left"/>
      <w:pPr>
        <w:ind w:left="4320" w:hanging="360"/>
      </w:pPr>
      <w:rPr>
        <w:rFonts w:ascii="Wingdings" w:hAnsi="Wingdings" w:hint="default"/>
      </w:rPr>
    </w:lvl>
    <w:lvl w:ilvl="6" w:tplc="CF5EDE1C">
      <w:start w:val="1"/>
      <w:numFmt w:val="bullet"/>
      <w:lvlText w:val=""/>
      <w:lvlJc w:val="left"/>
      <w:pPr>
        <w:ind w:left="5040" w:hanging="360"/>
      </w:pPr>
      <w:rPr>
        <w:rFonts w:ascii="Symbol" w:hAnsi="Symbol" w:hint="default"/>
      </w:rPr>
    </w:lvl>
    <w:lvl w:ilvl="7" w:tplc="6A1EA15E">
      <w:start w:val="1"/>
      <w:numFmt w:val="bullet"/>
      <w:lvlText w:val="o"/>
      <w:lvlJc w:val="left"/>
      <w:pPr>
        <w:ind w:left="5760" w:hanging="360"/>
      </w:pPr>
      <w:rPr>
        <w:rFonts w:ascii="Courier New" w:hAnsi="Courier New" w:hint="default"/>
      </w:rPr>
    </w:lvl>
    <w:lvl w:ilvl="8" w:tplc="36244B5E">
      <w:start w:val="1"/>
      <w:numFmt w:val="bullet"/>
      <w:lvlText w:val=""/>
      <w:lvlJc w:val="left"/>
      <w:pPr>
        <w:ind w:left="6480" w:hanging="360"/>
      </w:pPr>
      <w:rPr>
        <w:rFonts w:ascii="Wingdings" w:hAnsi="Wingdings" w:hint="default"/>
      </w:rPr>
    </w:lvl>
  </w:abstractNum>
  <w:abstractNum w:abstractNumId="15" w15:restartNumberingAfterBreak="0">
    <w:nsid w:val="52670002"/>
    <w:multiLevelType w:val="multilevel"/>
    <w:tmpl w:val="DEE0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FE66CB"/>
    <w:multiLevelType w:val="hybridMultilevel"/>
    <w:tmpl w:val="A35C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10AB9"/>
    <w:multiLevelType w:val="hybridMultilevel"/>
    <w:tmpl w:val="1616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801CFF"/>
    <w:multiLevelType w:val="hybridMultilevel"/>
    <w:tmpl w:val="2AE6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FA2834"/>
    <w:multiLevelType w:val="hybridMultilevel"/>
    <w:tmpl w:val="A09C1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4936EF8"/>
    <w:multiLevelType w:val="hybridMultilevel"/>
    <w:tmpl w:val="FFFFFFFF"/>
    <w:lvl w:ilvl="0" w:tplc="F794B304">
      <w:start w:val="1"/>
      <w:numFmt w:val="bullet"/>
      <w:lvlText w:val=""/>
      <w:lvlJc w:val="left"/>
      <w:pPr>
        <w:ind w:left="720" w:hanging="360"/>
      </w:pPr>
      <w:rPr>
        <w:rFonts w:ascii="Symbol" w:hAnsi="Symbol" w:hint="default"/>
      </w:rPr>
    </w:lvl>
    <w:lvl w:ilvl="1" w:tplc="4C3ADCAE">
      <w:start w:val="1"/>
      <w:numFmt w:val="bullet"/>
      <w:lvlText w:val="o"/>
      <w:lvlJc w:val="left"/>
      <w:pPr>
        <w:ind w:left="1440" w:hanging="360"/>
      </w:pPr>
      <w:rPr>
        <w:rFonts w:ascii="Courier New" w:hAnsi="Courier New" w:hint="default"/>
      </w:rPr>
    </w:lvl>
    <w:lvl w:ilvl="2" w:tplc="A150EFD4">
      <w:start w:val="1"/>
      <w:numFmt w:val="bullet"/>
      <w:lvlText w:val=""/>
      <w:lvlJc w:val="left"/>
      <w:pPr>
        <w:ind w:left="2160" w:hanging="360"/>
      </w:pPr>
      <w:rPr>
        <w:rFonts w:ascii="Wingdings" w:hAnsi="Wingdings" w:hint="default"/>
      </w:rPr>
    </w:lvl>
    <w:lvl w:ilvl="3" w:tplc="42DA1C94">
      <w:start w:val="1"/>
      <w:numFmt w:val="bullet"/>
      <w:lvlText w:val=""/>
      <w:lvlJc w:val="left"/>
      <w:pPr>
        <w:ind w:left="2880" w:hanging="360"/>
      </w:pPr>
      <w:rPr>
        <w:rFonts w:ascii="Symbol" w:hAnsi="Symbol" w:hint="default"/>
      </w:rPr>
    </w:lvl>
    <w:lvl w:ilvl="4" w:tplc="D8942D34">
      <w:start w:val="1"/>
      <w:numFmt w:val="bullet"/>
      <w:lvlText w:val="o"/>
      <w:lvlJc w:val="left"/>
      <w:pPr>
        <w:ind w:left="3600" w:hanging="360"/>
      </w:pPr>
      <w:rPr>
        <w:rFonts w:ascii="Courier New" w:hAnsi="Courier New" w:hint="default"/>
      </w:rPr>
    </w:lvl>
    <w:lvl w:ilvl="5" w:tplc="AC0EFF56">
      <w:start w:val="1"/>
      <w:numFmt w:val="bullet"/>
      <w:lvlText w:val=""/>
      <w:lvlJc w:val="left"/>
      <w:pPr>
        <w:ind w:left="4320" w:hanging="360"/>
      </w:pPr>
      <w:rPr>
        <w:rFonts w:ascii="Wingdings" w:hAnsi="Wingdings" w:hint="default"/>
      </w:rPr>
    </w:lvl>
    <w:lvl w:ilvl="6" w:tplc="22C088E6">
      <w:start w:val="1"/>
      <w:numFmt w:val="bullet"/>
      <w:lvlText w:val=""/>
      <w:lvlJc w:val="left"/>
      <w:pPr>
        <w:ind w:left="5040" w:hanging="360"/>
      </w:pPr>
      <w:rPr>
        <w:rFonts w:ascii="Symbol" w:hAnsi="Symbol" w:hint="default"/>
      </w:rPr>
    </w:lvl>
    <w:lvl w:ilvl="7" w:tplc="45148AD8">
      <w:start w:val="1"/>
      <w:numFmt w:val="bullet"/>
      <w:lvlText w:val="o"/>
      <w:lvlJc w:val="left"/>
      <w:pPr>
        <w:ind w:left="5760" w:hanging="360"/>
      </w:pPr>
      <w:rPr>
        <w:rFonts w:ascii="Courier New" w:hAnsi="Courier New" w:hint="default"/>
      </w:rPr>
    </w:lvl>
    <w:lvl w:ilvl="8" w:tplc="FC0E4A7C">
      <w:start w:val="1"/>
      <w:numFmt w:val="bullet"/>
      <w:lvlText w:val=""/>
      <w:lvlJc w:val="left"/>
      <w:pPr>
        <w:ind w:left="6480" w:hanging="360"/>
      </w:pPr>
      <w:rPr>
        <w:rFonts w:ascii="Wingdings" w:hAnsi="Wingdings" w:hint="default"/>
      </w:rPr>
    </w:lvl>
  </w:abstractNum>
  <w:abstractNum w:abstractNumId="21" w15:restartNumberingAfterBreak="0">
    <w:nsid w:val="7B3C762E"/>
    <w:multiLevelType w:val="hybridMultilevel"/>
    <w:tmpl w:val="FFFFFFFF"/>
    <w:lvl w:ilvl="0" w:tplc="3B3AA960">
      <w:start w:val="1"/>
      <w:numFmt w:val="bullet"/>
      <w:lvlText w:val=""/>
      <w:lvlJc w:val="left"/>
      <w:pPr>
        <w:ind w:left="720" w:hanging="360"/>
      </w:pPr>
      <w:rPr>
        <w:rFonts w:ascii="Symbol" w:hAnsi="Symbol" w:hint="default"/>
      </w:rPr>
    </w:lvl>
    <w:lvl w:ilvl="1" w:tplc="540CC5DC">
      <w:start w:val="1"/>
      <w:numFmt w:val="bullet"/>
      <w:lvlText w:val="o"/>
      <w:lvlJc w:val="left"/>
      <w:pPr>
        <w:ind w:left="1440" w:hanging="360"/>
      </w:pPr>
      <w:rPr>
        <w:rFonts w:ascii="Courier New" w:hAnsi="Courier New" w:hint="default"/>
      </w:rPr>
    </w:lvl>
    <w:lvl w:ilvl="2" w:tplc="33BAB292">
      <w:start w:val="1"/>
      <w:numFmt w:val="bullet"/>
      <w:lvlText w:val=""/>
      <w:lvlJc w:val="left"/>
      <w:pPr>
        <w:ind w:left="2160" w:hanging="360"/>
      </w:pPr>
      <w:rPr>
        <w:rFonts w:ascii="Wingdings" w:hAnsi="Wingdings" w:hint="default"/>
      </w:rPr>
    </w:lvl>
    <w:lvl w:ilvl="3" w:tplc="3A228126">
      <w:start w:val="1"/>
      <w:numFmt w:val="bullet"/>
      <w:lvlText w:val=""/>
      <w:lvlJc w:val="left"/>
      <w:pPr>
        <w:ind w:left="2880" w:hanging="360"/>
      </w:pPr>
      <w:rPr>
        <w:rFonts w:ascii="Symbol" w:hAnsi="Symbol" w:hint="default"/>
      </w:rPr>
    </w:lvl>
    <w:lvl w:ilvl="4" w:tplc="EC3EBE14">
      <w:start w:val="1"/>
      <w:numFmt w:val="bullet"/>
      <w:lvlText w:val="o"/>
      <w:lvlJc w:val="left"/>
      <w:pPr>
        <w:ind w:left="3600" w:hanging="360"/>
      </w:pPr>
      <w:rPr>
        <w:rFonts w:ascii="Courier New" w:hAnsi="Courier New" w:hint="default"/>
      </w:rPr>
    </w:lvl>
    <w:lvl w:ilvl="5" w:tplc="969A06D4">
      <w:start w:val="1"/>
      <w:numFmt w:val="bullet"/>
      <w:lvlText w:val=""/>
      <w:lvlJc w:val="left"/>
      <w:pPr>
        <w:ind w:left="4320" w:hanging="360"/>
      </w:pPr>
      <w:rPr>
        <w:rFonts w:ascii="Wingdings" w:hAnsi="Wingdings" w:hint="default"/>
      </w:rPr>
    </w:lvl>
    <w:lvl w:ilvl="6" w:tplc="51906F62">
      <w:start w:val="1"/>
      <w:numFmt w:val="bullet"/>
      <w:lvlText w:val=""/>
      <w:lvlJc w:val="left"/>
      <w:pPr>
        <w:ind w:left="5040" w:hanging="360"/>
      </w:pPr>
      <w:rPr>
        <w:rFonts w:ascii="Symbol" w:hAnsi="Symbol" w:hint="default"/>
      </w:rPr>
    </w:lvl>
    <w:lvl w:ilvl="7" w:tplc="8F149C88">
      <w:start w:val="1"/>
      <w:numFmt w:val="bullet"/>
      <w:lvlText w:val="o"/>
      <w:lvlJc w:val="left"/>
      <w:pPr>
        <w:ind w:left="5760" w:hanging="360"/>
      </w:pPr>
      <w:rPr>
        <w:rFonts w:ascii="Courier New" w:hAnsi="Courier New" w:hint="default"/>
      </w:rPr>
    </w:lvl>
    <w:lvl w:ilvl="8" w:tplc="AE8E00D2">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3"/>
  </w:num>
  <w:num w:numId="5">
    <w:abstractNumId w:val="9"/>
  </w:num>
  <w:num w:numId="6">
    <w:abstractNumId w:val="21"/>
  </w:num>
  <w:num w:numId="7">
    <w:abstractNumId w:val="19"/>
  </w:num>
  <w:num w:numId="8">
    <w:abstractNumId w:val="6"/>
  </w:num>
  <w:num w:numId="9">
    <w:abstractNumId w:val="18"/>
  </w:num>
  <w:num w:numId="10">
    <w:abstractNumId w:val="2"/>
  </w:num>
  <w:num w:numId="11">
    <w:abstractNumId w:val="4"/>
  </w:num>
  <w:num w:numId="12">
    <w:abstractNumId w:val="12"/>
  </w:num>
  <w:num w:numId="13">
    <w:abstractNumId w:val="0"/>
  </w:num>
  <w:num w:numId="14">
    <w:abstractNumId w:val="5"/>
  </w:num>
  <w:num w:numId="15">
    <w:abstractNumId w:val="16"/>
  </w:num>
  <w:num w:numId="16">
    <w:abstractNumId w:val="8"/>
  </w:num>
  <w:num w:numId="17">
    <w:abstractNumId w:val="17"/>
  </w:num>
  <w:num w:numId="18">
    <w:abstractNumId w:val="13"/>
  </w:num>
  <w:num w:numId="19">
    <w:abstractNumId w:val="15"/>
  </w:num>
  <w:num w:numId="20">
    <w:abstractNumId w:val="20"/>
  </w:num>
  <w:num w:numId="21">
    <w:abstractNumId w:val="14"/>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rey Ward">
    <w15:presenceInfo w15:providerId="AD" w15:userId="S::jeffrey.ward@ironbow.com::1d542e3e-2a6c-4ed9-bc5e-58c5c9caa4cc"/>
  </w15:person>
  <w15:person w15:author="Logan Gaffney">
    <w15:presenceInfo w15:providerId="AD" w15:userId="S::logan.gaffney@ironbow.com::73e540df-7905-40d9-9aa9-46a6e4540772"/>
  </w15:person>
  <w15:person w15:author="Anthony Wurtele">
    <w15:presenceInfo w15:providerId="AD" w15:userId="S::Anthony.Wurtele@ironbow.com::1fd52cd2-c630-44aa-a736-29aab943cf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9813E2"/>
    <w:rsid w:val="000042E9"/>
    <w:rsid w:val="00011F99"/>
    <w:rsid w:val="000138AA"/>
    <w:rsid w:val="000A32AA"/>
    <w:rsid w:val="000B44BA"/>
    <w:rsid w:val="000D78F3"/>
    <w:rsid w:val="000E3000"/>
    <w:rsid w:val="001052D8"/>
    <w:rsid w:val="00111F9E"/>
    <w:rsid w:val="00116C13"/>
    <w:rsid w:val="00120381"/>
    <w:rsid w:val="001524AE"/>
    <w:rsid w:val="00163607"/>
    <w:rsid w:val="001714ED"/>
    <w:rsid w:val="001A009C"/>
    <w:rsid w:val="001A4240"/>
    <w:rsid w:val="001D2A49"/>
    <w:rsid w:val="001F10D7"/>
    <w:rsid w:val="00214319"/>
    <w:rsid w:val="002D0B2A"/>
    <w:rsid w:val="0031045A"/>
    <w:rsid w:val="003438AC"/>
    <w:rsid w:val="00356783"/>
    <w:rsid w:val="00382AEC"/>
    <w:rsid w:val="00383F31"/>
    <w:rsid w:val="00390755"/>
    <w:rsid w:val="00397CF6"/>
    <w:rsid w:val="003C43B1"/>
    <w:rsid w:val="003D45A9"/>
    <w:rsid w:val="004024DB"/>
    <w:rsid w:val="00433F06"/>
    <w:rsid w:val="00467960"/>
    <w:rsid w:val="004D2830"/>
    <w:rsid w:val="004E2DD0"/>
    <w:rsid w:val="00561AAD"/>
    <w:rsid w:val="00574F58"/>
    <w:rsid w:val="005849C2"/>
    <w:rsid w:val="005A591E"/>
    <w:rsid w:val="005C48DB"/>
    <w:rsid w:val="005C744D"/>
    <w:rsid w:val="00604558"/>
    <w:rsid w:val="00610CF9"/>
    <w:rsid w:val="00707ED5"/>
    <w:rsid w:val="007177E6"/>
    <w:rsid w:val="00747B82"/>
    <w:rsid w:val="00751062"/>
    <w:rsid w:val="00754CCA"/>
    <w:rsid w:val="007663E1"/>
    <w:rsid w:val="00771103"/>
    <w:rsid w:val="007A1037"/>
    <w:rsid w:val="007A1883"/>
    <w:rsid w:val="007B658B"/>
    <w:rsid w:val="007D616C"/>
    <w:rsid w:val="007E1F71"/>
    <w:rsid w:val="008108D3"/>
    <w:rsid w:val="00843286"/>
    <w:rsid w:val="0085735A"/>
    <w:rsid w:val="00881594"/>
    <w:rsid w:val="0088197E"/>
    <w:rsid w:val="0088299B"/>
    <w:rsid w:val="008D6F2D"/>
    <w:rsid w:val="008E4EEC"/>
    <w:rsid w:val="008F3B18"/>
    <w:rsid w:val="00913FAD"/>
    <w:rsid w:val="00932C86"/>
    <w:rsid w:val="009477D1"/>
    <w:rsid w:val="0095011E"/>
    <w:rsid w:val="00950B1E"/>
    <w:rsid w:val="00962D9F"/>
    <w:rsid w:val="009800E9"/>
    <w:rsid w:val="009833C4"/>
    <w:rsid w:val="009A33D8"/>
    <w:rsid w:val="009A3592"/>
    <w:rsid w:val="009C4BCC"/>
    <w:rsid w:val="009E0FA9"/>
    <w:rsid w:val="00A045E7"/>
    <w:rsid w:val="00A10D97"/>
    <w:rsid w:val="00A42827"/>
    <w:rsid w:val="00A461D3"/>
    <w:rsid w:val="00A55AEB"/>
    <w:rsid w:val="00A564FB"/>
    <w:rsid w:val="00A74B31"/>
    <w:rsid w:val="00A905A8"/>
    <w:rsid w:val="00AB65C8"/>
    <w:rsid w:val="00AB73A6"/>
    <w:rsid w:val="00AC7B14"/>
    <w:rsid w:val="00AD16BC"/>
    <w:rsid w:val="00AE7BE3"/>
    <w:rsid w:val="00B25693"/>
    <w:rsid w:val="00B34542"/>
    <w:rsid w:val="00B40339"/>
    <w:rsid w:val="00B41A2E"/>
    <w:rsid w:val="00B44F5E"/>
    <w:rsid w:val="00B54DDB"/>
    <w:rsid w:val="00B661F5"/>
    <w:rsid w:val="00B91DD5"/>
    <w:rsid w:val="00B92DF3"/>
    <w:rsid w:val="00B957FA"/>
    <w:rsid w:val="00BA2AE1"/>
    <w:rsid w:val="00BE7D00"/>
    <w:rsid w:val="00BF35B2"/>
    <w:rsid w:val="00C66986"/>
    <w:rsid w:val="00C90657"/>
    <w:rsid w:val="00C928C7"/>
    <w:rsid w:val="00CC3E48"/>
    <w:rsid w:val="00CF5688"/>
    <w:rsid w:val="00D02143"/>
    <w:rsid w:val="00D10791"/>
    <w:rsid w:val="00D3179B"/>
    <w:rsid w:val="00D52720"/>
    <w:rsid w:val="00D70009"/>
    <w:rsid w:val="00D7145F"/>
    <w:rsid w:val="00D75259"/>
    <w:rsid w:val="00D77943"/>
    <w:rsid w:val="00D80F72"/>
    <w:rsid w:val="00DA3B08"/>
    <w:rsid w:val="00DA4220"/>
    <w:rsid w:val="00DB00CE"/>
    <w:rsid w:val="00DB5477"/>
    <w:rsid w:val="00DD5109"/>
    <w:rsid w:val="00DF67A3"/>
    <w:rsid w:val="00E035FB"/>
    <w:rsid w:val="00E22B4A"/>
    <w:rsid w:val="00E24ED8"/>
    <w:rsid w:val="00E67DAB"/>
    <w:rsid w:val="00E93466"/>
    <w:rsid w:val="00EC0D36"/>
    <w:rsid w:val="00EE1942"/>
    <w:rsid w:val="00EF68EE"/>
    <w:rsid w:val="00F048FB"/>
    <w:rsid w:val="00F1253A"/>
    <w:rsid w:val="00F37AC5"/>
    <w:rsid w:val="00F51EA6"/>
    <w:rsid w:val="00F81722"/>
    <w:rsid w:val="00F87E24"/>
    <w:rsid w:val="00F93DB4"/>
    <w:rsid w:val="00FA33D3"/>
    <w:rsid w:val="00FB4633"/>
    <w:rsid w:val="00FE132A"/>
    <w:rsid w:val="00FE40EA"/>
    <w:rsid w:val="01577A0F"/>
    <w:rsid w:val="2EE5FB6D"/>
    <w:rsid w:val="3F743D64"/>
    <w:rsid w:val="524342D5"/>
    <w:rsid w:val="5D9813E2"/>
    <w:rsid w:val="66D1F19C"/>
    <w:rsid w:val="7329F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13E2"/>
  <w15:chartTrackingRefBased/>
  <w15:docId w15:val="{0C5FE72E-AC43-45C8-A50A-661D97F0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720"/>
    <w:pPr>
      <w:spacing w:after="0" w:line="240" w:lineRule="auto"/>
    </w:pPr>
    <w:rPr>
      <w:rFonts w:ascii="Times New Roman" w:eastAsia="Times New Roman" w:hAnsi="Times New Roman" w:cs="Times New Roman"/>
      <w:sz w:val="24"/>
      <w:szCs w:val="24"/>
    </w:rPr>
  </w:style>
  <w:style w:type="paragraph" w:styleId="Heading1">
    <w:name w:val="heading 1"/>
    <w:aliases w:val="ChapterTitle,1 ghost,g,g + Arial Bold,Shadow,Before:  0 pt,After:  0 pt,Bottom...,g + Times New Roman,After:  12 pt,Bottom: (Single solid l.....,Normal + (Latin) Arial,11 pt,SCE,Head1,Heading apps,RFP Heading1,h1,Heading 1 (Appx)"/>
    <w:basedOn w:val="Normal"/>
    <w:next w:val="Normal"/>
    <w:link w:val="Heading1Char"/>
    <w:qFormat/>
    <w:rsid w:val="000A32AA"/>
    <w:pPr>
      <w:keepNext/>
      <w:numPr>
        <w:numId w:val="1"/>
      </w:numPr>
      <w:pBdr>
        <w:top w:val="single" w:sz="24" w:space="1" w:color="416491"/>
        <w:left w:val="single" w:sz="24" w:space="3" w:color="416491"/>
        <w:bottom w:val="single" w:sz="24" w:space="1" w:color="416491"/>
      </w:pBdr>
      <w:shd w:val="clear" w:color="auto" w:fill="416491"/>
      <w:autoSpaceDE w:val="0"/>
      <w:autoSpaceDN w:val="0"/>
      <w:spacing w:before="120" w:after="120"/>
      <w:ind w:right="29"/>
      <w:jc w:val="both"/>
      <w:outlineLvl w:val="0"/>
    </w:pPr>
    <w:rPr>
      <w:rFonts w:ascii="Arial Narrow" w:eastAsia="Arial" w:hAnsi="Arial Narrow" w:cs="Arial"/>
      <w:b/>
      <w:bCs/>
      <w:caps/>
      <w:color w:val="FFFFFF"/>
      <w:spacing w:val="1"/>
      <w:kern w:val="32"/>
      <w:sz w:val="22"/>
      <w:szCs w:val="22"/>
    </w:rPr>
  </w:style>
  <w:style w:type="paragraph" w:styleId="Heading2">
    <w:name w:val="heading 2"/>
    <w:aliases w:val="h2,Heading 2 Char Char Char + Times New Roman,14 pt,After:  3 pt + Jus..."/>
    <w:basedOn w:val="Normal"/>
    <w:next w:val="Normal"/>
    <w:link w:val="Heading2Char"/>
    <w:qFormat/>
    <w:rsid w:val="000A32AA"/>
    <w:pPr>
      <w:keepNext/>
      <w:numPr>
        <w:ilvl w:val="1"/>
        <w:numId w:val="1"/>
      </w:numPr>
      <w:autoSpaceDE w:val="0"/>
      <w:autoSpaceDN w:val="0"/>
      <w:spacing w:before="240" w:after="240"/>
      <w:ind w:right="86"/>
      <w:jc w:val="both"/>
      <w:outlineLvl w:val="1"/>
    </w:pPr>
    <w:rPr>
      <w:rFonts w:ascii="Arial Narrow" w:hAnsi="Arial Narrow" w:cs="Arial"/>
      <w:b/>
      <w:bCs/>
      <w:color w:val="416491"/>
      <w:spacing w:val="1"/>
      <w:sz w:val="22"/>
      <w:szCs w:val="22"/>
    </w:rPr>
  </w:style>
  <w:style w:type="paragraph" w:styleId="Heading3">
    <w:name w:val="heading 3"/>
    <w:aliases w:val="Appx Heading 3"/>
    <w:basedOn w:val="Normal"/>
    <w:next w:val="Normal"/>
    <w:link w:val="Heading3Char"/>
    <w:qFormat/>
    <w:rsid w:val="000A32AA"/>
    <w:pPr>
      <w:keepNext/>
      <w:numPr>
        <w:ilvl w:val="2"/>
        <w:numId w:val="1"/>
      </w:numPr>
      <w:tabs>
        <w:tab w:val="left" w:pos="720"/>
      </w:tabs>
      <w:autoSpaceDE w:val="0"/>
      <w:autoSpaceDN w:val="0"/>
      <w:spacing w:before="120" w:after="120"/>
      <w:jc w:val="both"/>
      <w:outlineLvl w:val="2"/>
    </w:pPr>
    <w:rPr>
      <w:rFonts w:ascii="Arial Narrow" w:eastAsia="Arial" w:hAnsi="Arial Narrow" w:cs="Arial"/>
      <w:b/>
      <w:bCs/>
      <w:spacing w:val="1"/>
      <w:sz w:val="22"/>
      <w:szCs w:val="26"/>
    </w:rPr>
  </w:style>
  <w:style w:type="paragraph" w:styleId="Heading4">
    <w:name w:val="heading 4"/>
    <w:basedOn w:val="Heading3"/>
    <w:next w:val="Normal"/>
    <w:link w:val="Heading4Char"/>
    <w:qFormat/>
    <w:rsid w:val="000A32AA"/>
    <w:pPr>
      <w:numPr>
        <w:ilvl w:val="3"/>
      </w:numPr>
      <w:outlineLvl w:val="3"/>
    </w:pPr>
  </w:style>
  <w:style w:type="paragraph" w:styleId="Heading5">
    <w:name w:val="heading 5"/>
    <w:aliases w:val="5 sub-bullet,sb,4,Heading 5prop,Block Label,H5,h5,5"/>
    <w:basedOn w:val="Heading4"/>
    <w:next w:val="Normal"/>
    <w:link w:val="Heading5Char"/>
    <w:qFormat/>
    <w:rsid w:val="000A32AA"/>
    <w:pPr>
      <w:numPr>
        <w:ilvl w:val="4"/>
      </w:numPr>
      <w:outlineLvl w:val="4"/>
    </w:pPr>
  </w:style>
  <w:style w:type="paragraph" w:styleId="Heading6">
    <w:name w:val="heading 6"/>
    <w:basedOn w:val="Heading5"/>
    <w:next w:val="Normal"/>
    <w:link w:val="Heading6Char"/>
    <w:qFormat/>
    <w:rsid w:val="000A32AA"/>
    <w:pPr>
      <w:numPr>
        <w:ilvl w:val="5"/>
      </w:numPr>
      <w:outlineLvl w:val="5"/>
    </w:pPr>
  </w:style>
  <w:style w:type="paragraph" w:styleId="Heading7">
    <w:name w:val="heading 7"/>
    <w:basedOn w:val="Heading6"/>
    <w:next w:val="Normal"/>
    <w:link w:val="Heading7Char"/>
    <w:qFormat/>
    <w:rsid w:val="000A32AA"/>
    <w:pPr>
      <w:numPr>
        <w:ilvl w:val="6"/>
      </w:numPr>
      <w:outlineLvl w:val="6"/>
    </w:pPr>
  </w:style>
  <w:style w:type="paragraph" w:styleId="Heading8">
    <w:name w:val="heading 8"/>
    <w:basedOn w:val="Heading7"/>
    <w:next w:val="Normal"/>
    <w:link w:val="Heading8Char"/>
    <w:qFormat/>
    <w:rsid w:val="000A32AA"/>
    <w:pPr>
      <w:numPr>
        <w:ilvl w:val="7"/>
      </w:numPr>
      <w:outlineLvl w:val="7"/>
    </w:pPr>
  </w:style>
  <w:style w:type="paragraph" w:styleId="Heading9">
    <w:name w:val="heading 9"/>
    <w:basedOn w:val="Heading8"/>
    <w:next w:val="Normal"/>
    <w:link w:val="Heading9Char"/>
    <w:qFormat/>
    <w:rsid w:val="000A32A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Title Char,1 ghost Char,g Char,g + Arial Bold Char,Shadow Char,Before:  0 pt Char,After:  0 pt Char,Bottom... Char,g + Times New Roman Char,After:  12 pt Char,Bottom: (Single solid l..... Char,Normal + (Latin) Arial Char,11 pt Char"/>
    <w:basedOn w:val="DefaultParagraphFont"/>
    <w:link w:val="Heading1"/>
    <w:rsid w:val="000A32AA"/>
    <w:rPr>
      <w:rFonts w:ascii="Arial Narrow" w:eastAsia="Arial" w:hAnsi="Arial Narrow" w:cs="Arial"/>
      <w:b/>
      <w:bCs/>
      <w:caps/>
      <w:color w:val="FFFFFF"/>
      <w:spacing w:val="1"/>
      <w:kern w:val="32"/>
      <w:shd w:val="clear" w:color="auto" w:fill="416491"/>
    </w:rPr>
  </w:style>
  <w:style w:type="character" w:customStyle="1" w:styleId="Heading2Char">
    <w:name w:val="Heading 2 Char"/>
    <w:aliases w:val="h2 Char,Heading 2 Char Char Char + Times New Roman Char,14 pt Char,After:  3 pt + Jus... Char"/>
    <w:basedOn w:val="DefaultParagraphFont"/>
    <w:link w:val="Heading2"/>
    <w:rsid w:val="000A32AA"/>
    <w:rPr>
      <w:rFonts w:ascii="Arial Narrow" w:eastAsia="Times New Roman" w:hAnsi="Arial Narrow" w:cs="Arial"/>
      <w:b/>
      <w:bCs/>
      <w:color w:val="416491"/>
      <w:spacing w:val="1"/>
    </w:rPr>
  </w:style>
  <w:style w:type="character" w:customStyle="1" w:styleId="Heading3Char">
    <w:name w:val="Heading 3 Char"/>
    <w:aliases w:val="Appx Heading 3 Char"/>
    <w:basedOn w:val="DefaultParagraphFont"/>
    <w:link w:val="Heading3"/>
    <w:rsid w:val="000A32AA"/>
    <w:rPr>
      <w:rFonts w:ascii="Arial Narrow" w:eastAsia="Arial" w:hAnsi="Arial Narrow" w:cs="Arial"/>
      <w:b/>
      <w:bCs/>
      <w:spacing w:val="1"/>
      <w:szCs w:val="26"/>
    </w:rPr>
  </w:style>
  <w:style w:type="character" w:customStyle="1" w:styleId="Heading4Char">
    <w:name w:val="Heading 4 Char"/>
    <w:basedOn w:val="DefaultParagraphFont"/>
    <w:link w:val="Heading4"/>
    <w:rsid w:val="000A32AA"/>
    <w:rPr>
      <w:rFonts w:ascii="Arial Narrow" w:eastAsia="Arial" w:hAnsi="Arial Narrow" w:cs="Arial"/>
      <w:b/>
      <w:bCs/>
      <w:spacing w:val="1"/>
      <w:szCs w:val="26"/>
    </w:rPr>
  </w:style>
  <w:style w:type="character" w:customStyle="1" w:styleId="Heading5Char">
    <w:name w:val="Heading 5 Char"/>
    <w:aliases w:val="5 sub-bullet Char,sb Char,4 Char,Heading 5prop Char,Block Label Char,H5 Char,h5 Char,5 Char"/>
    <w:basedOn w:val="DefaultParagraphFont"/>
    <w:link w:val="Heading5"/>
    <w:rsid w:val="000A32AA"/>
    <w:rPr>
      <w:rFonts w:ascii="Arial Narrow" w:eastAsia="Arial" w:hAnsi="Arial Narrow" w:cs="Arial"/>
      <w:b/>
      <w:bCs/>
      <w:spacing w:val="1"/>
      <w:szCs w:val="26"/>
    </w:rPr>
  </w:style>
  <w:style w:type="character" w:customStyle="1" w:styleId="Heading6Char">
    <w:name w:val="Heading 6 Char"/>
    <w:basedOn w:val="DefaultParagraphFont"/>
    <w:link w:val="Heading6"/>
    <w:rsid w:val="000A32AA"/>
    <w:rPr>
      <w:rFonts w:ascii="Arial Narrow" w:eastAsia="Arial" w:hAnsi="Arial Narrow" w:cs="Arial"/>
      <w:b/>
      <w:bCs/>
      <w:spacing w:val="1"/>
      <w:szCs w:val="26"/>
    </w:rPr>
  </w:style>
  <w:style w:type="character" w:customStyle="1" w:styleId="Heading7Char">
    <w:name w:val="Heading 7 Char"/>
    <w:basedOn w:val="DefaultParagraphFont"/>
    <w:link w:val="Heading7"/>
    <w:rsid w:val="000A32AA"/>
    <w:rPr>
      <w:rFonts w:ascii="Arial Narrow" w:eastAsia="Arial" w:hAnsi="Arial Narrow" w:cs="Arial"/>
      <w:b/>
      <w:bCs/>
      <w:spacing w:val="1"/>
      <w:szCs w:val="26"/>
    </w:rPr>
  </w:style>
  <w:style w:type="character" w:customStyle="1" w:styleId="Heading8Char">
    <w:name w:val="Heading 8 Char"/>
    <w:basedOn w:val="DefaultParagraphFont"/>
    <w:link w:val="Heading8"/>
    <w:rsid w:val="000A32AA"/>
    <w:rPr>
      <w:rFonts w:ascii="Arial Narrow" w:eastAsia="Arial" w:hAnsi="Arial Narrow" w:cs="Arial"/>
      <w:b/>
      <w:bCs/>
      <w:spacing w:val="1"/>
      <w:szCs w:val="26"/>
    </w:rPr>
  </w:style>
  <w:style w:type="character" w:customStyle="1" w:styleId="Heading9Char">
    <w:name w:val="Heading 9 Char"/>
    <w:basedOn w:val="DefaultParagraphFont"/>
    <w:link w:val="Heading9"/>
    <w:rsid w:val="000A32AA"/>
    <w:rPr>
      <w:rFonts w:ascii="Arial Narrow" w:eastAsia="Arial" w:hAnsi="Arial Narrow" w:cs="Arial"/>
      <w:b/>
      <w:bCs/>
      <w:spacing w:val="1"/>
      <w:szCs w:val="26"/>
    </w:rPr>
  </w:style>
  <w:style w:type="paragraph" w:styleId="Caption">
    <w:name w:val="caption"/>
    <w:aliases w:val="Caption Char Char,Caption Char1 Char,Caption Char Char Char,Caption Char11,Caption Char Char1,Caption Char1 Char2,Caption Char Char Char2,Caption Char12,Caption Char Char2,Caption Char1 Char3,Caption Char Char Char3,Table Caption,SPS Caption,c"/>
    <w:basedOn w:val="Normal"/>
    <w:next w:val="Normal"/>
    <w:link w:val="CaptionChar"/>
    <w:unhideWhenUsed/>
    <w:qFormat/>
    <w:rsid w:val="000A32AA"/>
    <w:pPr>
      <w:spacing w:after="200"/>
      <w:jc w:val="both"/>
    </w:pPr>
    <w:rPr>
      <w:rFonts w:ascii="Arial Narrow" w:eastAsia="Arial" w:hAnsi="Arial Narrow" w:cs="Arial"/>
      <w:i/>
      <w:iCs/>
      <w:color w:val="44546A" w:themeColor="text2"/>
      <w:spacing w:val="1"/>
      <w:sz w:val="18"/>
      <w:szCs w:val="18"/>
    </w:rPr>
  </w:style>
  <w:style w:type="paragraph" w:styleId="ListParagraph">
    <w:name w:val="List Paragraph"/>
    <w:aliases w:val="Indent,List Numbered,Call-out box list,numbered,Bullet List,FooterText,Paragraphe de liste1,Bulletr List Paragraph,列出段落,列出段落1,List Paragraph2,List Paragraph21,Párrafo de lista1,Parágrafo da Lista1,リスト段落1,Listeafsnit1,Bullet list,Heading2"/>
    <w:basedOn w:val="Normal"/>
    <w:link w:val="ListParagraphChar"/>
    <w:uiPriority w:val="34"/>
    <w:qFormat/>
    <w:rsid w:val="000A32AA"/>
    <w:pPr>
      <w:ind w:left="720"/>
      <w:contextualSpacing/>
      <w:jc w:val="both"/>
    </w:pPr>
    <w:rPr>
      <w:rFonts w:ascii="Arial Narrow" w:eastAsia="Arial" w:hAnsi="Arial Narrow" w:cs="Arial"/>
      <w:spacing w:val="1"/>
      <w:sz w:val="22"/>
      <w:szCs w:val="22"/>
    </w:rPr>
  </w:style>
  <w:style w:type="character" w:customStyle="1" w:styleId="ListParagraphChar">
    <w:name w:val="List Paragraph Char"/>
    <w:aliases w:val="Indent Char,List Numbered Char,Call-out box list Char,numbered Char,Bullet List Char,FooterText Char,Paragraphe de liste1 Char,Bulletr List Paragraph Char,列出段落 Char,列出段落1 Char,List Paragraph2 Char,List Paragraph21 Char,リスト段落1 Char"/>
    <w:link w:val="ListParagraph"/>
    <w:uiPriority w:val="34"/>
    <w:locked/>
    <w:rsid w:val="000A32AA"/>
    <w:rPr>
      <w:rFonts w:ascii="Arial Narrow" w:eastAsia="Arial" w:hAnsi="Arial Narrow" w:cs="Arial"/>
      <w:spacing w:val="1"/>
    </w:rPr>
  </w:style>
  <w:style w:type="character" w:customStyle="1" w:styleId="CaptionChar">
    <w:name w:val="Caption Char"/>
    <w:aliases w:val="Caption Char Char Char1,Caption Char1 Char Char,Caption Char Char Char Char,Caption Char11 Char,Caption Char Char1 Char,Caption Char1 Char2 Char,Caption Char Char Char2 Char,Caption Char12 Char,Caption Char Char2 Char,Table Caption Char"/>
    <w:link w:val="Caption"/>
    <w:rsid w:val="000A32AA"/>
    <w:rPr>
      <w:rFonts w:ascii="Arial Narrow" w:eastAsia="Arial" w:hAnsi="Arial Narrow" w:cs="Arial"/>
      <w:i/>
      <w:iCs/>
      <w:color w:val="44546A" w:themeColor="text2"/>
      <w:spacing w:val="1"/>
      <w:sz w:val="18"/>
      <w:szCs w:val="18"/>
    </w:rPr>
  </w:style>
  <w:style w:type="paragraph" w:customStyle="1" w:styleId="para">
    <w:name w:val="para"/>
    <w:link w:val="paraChar"/>
    <w:qFormat/>
    <w:rsid w:val="000A32AA"/>
    <w:pPr>
      <w:tabs>
        <w:tab w:val="left" w:pos="9090"/>
      </w:tabs>
      <w:spacing w:before="120" w:after="120" w:line="240" w:lineRule="auto"/>
    </w:pPr>
    <w:rPr>
      <w:rFonts w:ascii="Times New Roman" w:hAnsi="Times New Roman"/>
      <w:color w:val="000000" w:themeColor="text1"/>
      <w:sz w:val="24"/>
    </w:rPr>
  </w:style>
  <w:style w:type="character" w:customStyle="1" w:styleId="paraChar">
    <w:name w:val="para Char"/>
    <w:link w:val="para"/>
    <w:rsid w:val="000A32AA"/>
    <w:rPr>
      <w:rFonts w:ascii="Times New Roman" w:hAnsi="Times New Roman"/>
      <w:color w:val="000000" w:themeColor="text1"/>
      <w:sz w:val="24"/>
    </w:rPr>
  </w:style>
  <w:style w:type="paragraph" w:customStyle="1" w:styleId="pbulletcmt">
    <w:name w:val="pbulletcmt"/>
    <w:basedOn w:val="Normal"/>
    <w:rsid w:val="000A32AA"/>
    <w:pPr>
      <w:spacing w:before="100" w:beforeAutospacing="1" w:after="100" w:afterAutospacing="1"/>
    </w:pPr>
  </w:style>
  <w:style w:type="paragraph" w:customStyle="1" w:styleId="paragraph">
    <w:name w:val="paragraph"/>
    <w:basedOn w:val="Normal"/>
    <w:rsid w:val="0088299B"/>
    <w:pPr>
      <w:spacing w:before="100" w:beforeAutospacing="1" w:after="100" w:afterAutospacing="1"/>
    </w:pPr>
  </w:style>
  <w:style w:type="character" w:customStyle="1" w:styleId="normaltextrun">
    <w:name w:val="normaltextrun"/>
    <w:basedOn w:val="DefaultParagraphFont"/>
    <w:rsid w:val="0088299B"/>
  </w:style>
  <w:style w:type="character" w:customStyle="1" w:styleId="eop">
    <w:name w:val="eop"/>
    <w:basedOn w:val="DefaultParagraphFont"/>
    <w:rsid w:val="0088299B"/>
  </w:style>
  <w:style w:type="character" w:customStyle="1" w:styleId="spellingerror">
    <w:name w:val="spellingerror"/>
    <w:basedOn w:val="DefaultParagraphFont"/>
    <w:rsid w:val="0088299B"/>
  </w:style>
  <w:style w:type="character" w:customStyle="1" w:styleId="apple-converted-space">
    <w:name w:val="apple-converted-space"/>
    <w:basedOn w:val="DefaultParagraphFont"/>
    <w:rsid w:val="0088299B"/>
  </w:style>
  <w:style w:type="character" w:styleId="CommentReference">
    <w:name w:val="annotation reference"/>
    <w:basedOn w:val="DefaultParagraphFont"/>
    <w:uiPriority w:val="99"/>
    <w:semiHidden/>
    <w:unhideWhenUsed/>
    <w:rsid w:val="0095011E"/>
    <w:rPr>
      <w:sz w:val="16"/>
      <w:szCs w:val="16"/>
    </w:rPr>
  </w:style>
  <w:style w:type="paragraph" w:styleId="CommentText">
    <w:name w:val="annotation text"/>
    <w:basedOn w:val="Normal"/>
    <w:link w:val="CommentTextChar"/>
    <w:uiPriority w:val="99"/>
    <w:semiHidden/>
    <w:unhideWhenUsed/>
    <w:rsid w:val="0095011E"/>
    <w:pPr>
      <w:jc w:val="both"/>
    </w:pPr>
    <w:rPr>
      <w:rFonts w:ascii="Arial Narrow" w:eastAsia="Arial" w:hAnsi="Arial Narrow" w:cs="Arial"/>
      <w:spacing w:val="1"/>
      <w:sz w:val="20"/>
      <w:szCs w:val="20"/>
    </w:rPr>
  </w:style>
  <w:style w:type="character" w:customStyle="1" w:styleId="CommentTextChar">
    <w:name w:val="Comment Text Char"/>
    <w:basedOn w:val="DefaultParagraphFont"/>
    <w:link w:val="CommentText"/>
    <w:uiPriority w:val="99"/>
    <w:semiHidden/>
    <w:rsid w:val="0095011E"/>
    <w:rPr>
      <w:rFonts w:ascii="Arial Narrow" w:eastAsia="Arial" w:hAnsi="Arial Narrow" w:cs="Arial"/>
      <w:spacing w:val="1"/>
      <w:sz w:val="20"/>
      <w:szCs w:val="20"/>
    </w:rPr>
  </w:style>
  <w:style w:type="paragraph" w:styleId="CommentSubject">
    <w:name w:val="annotation subject"/>
    <w:basedOn w:val="CommentText"/>
    <w:next w:val="CommentText"/>
    <w:link w:val="CommentSubjectChar"/>
    <w:uiPriority w:val="99"/>
    <w:semiHidden/>
    <w:unhideWhenUsed/>
    <w:rsid w:val="0095011E"/>
    <w:rPr>
      <w:b/>
      <w:bCs/>
    </w:rPr>
  </w:style>
  <w:style w:type="character" w:customStyle="1" w:styleId="CommentSubjectChar">
    <w:name w:val="Comment Subject Char"/>
    <w:basedOn w:val="CommentTextChar"/>
    <w:link w:val="CommentSubject"/>
    <w:uiPriority w:val="99"/>
    <w:semiHidden/>
    <w:rsid w:val="0095011E"/>
    <w:rPr>
      <w:rFonts w:ascii="Arial Narrow" w:eastAsia="Arial" w:hAnsi="Arial Narrow" w:cs="Arial"/>
      <w:b/>
      <w:bCs/>
      <w:spacing w:val="1"/>
      <w:sz w:val="20"/>
      <w:szCs w:val="20"/>
    </w:rPr>
  </w:style>
  <w:style w:type="paragraph" w:styleId="BalloonText">
    <w:name w:val="Balloon Text"/>
    <w:basedOn w:val="Normal"/>
    <w:link w:val="BalloonTextChar"/>
    <w:uiPriority w:val="99"/>
    <w:semiHidden/>
    <w:unhideWhenUsed/>
    <w:rsid w:val="0095011E"/>
    <w:pPr>
      <w:jc w:val="both"/>
    </w:pPr>
    <w:rPr>
      <w:rFonts w:ascii="Segoe UI" w:eastAsia="Arial" w:hAnsi="Segoe UI" w:cs="Segoe UI"/>
      <w:spacing w:val="1"/>
      <w:sz w:val="18"/>
      <w:szCs w:val="18"/>
    </w:rPr>
  </w:style>
  <w:style w:type="character" w:customStyle="1" w:styleId="BalloonTextChar">
    <w:name w:val="Balloon Text Char"/>
    <w:basedOn w:val="DefaultParagraphFont"/>
    <w:link w:val="BalloonText"/>
    <w:uiPriority w:val="99"/>
    <w:semiHidden/>
    <w:rsid w:val="0095011E"/>
    <w:rPr>
      <w:rFonts w:ascii="Segoe UI" w:eastAsia="Arial" w:hAnsi="Segoe UI" w:cs="Segoe UI"/>
      <w:spacing w:val="1"/>
      <w:sz w:val="18"/>
      <w:szCs w:val="18"/>
    </w:rPr>
  </w:style>
  <w:style w:type="paragraph" w:styleId="Revision">
    <w:name w:val="Revision"/>
    <w:hidden/>
    <w:uiPriority w:val="99"/>
    <w:semiHidden/>
    <w:rsid w:val="00843286"/>
    <w:pPr>
      <w:spacing w:after="0" w:line="240" w:lineRule="auto"/>
    </w:pPr>
    <w:rPr>
      <w:rFonts w:ascii="Arial Narrow" w:eastAsia="Arial" w:hAnsi="Arial Narrow" w:cs="Arial"/>
      <w:spacing w:val="1"/>
    </w:rPr>
  </w:style>
  <w:style w:type="paragraph" w:styleId="HTMLPreformatted">
    <w:name w:val="HTML Preformatted"/>
    <w:basedOn w:val="Normal"/>
    <w:link w:val="HTMLPreformattedChar"/>
    <w:uiPriority w:val="99"/>
    <w:semiHidden/>
    <w:unhideWhenUsed/>
    <w:rsid w:val="000E3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3000"/>
    <w:rPr>
      <w:rFonts w:ascii="Courier New" w:eastAsia="Times New Roman" w:hAnsi="Courier New" w:cs="Courier New"/>
      <w:sz w:val="20"/>
      <w:szCs w:val="20"/>
    </w:rPr>
  </w:style>
  <w:style w:type="character" w:customStyle="1" w:styleId="p">
    <w:name w:val="p"/>
    <w:basedOn w:val="DefaultParagraphFont"/>
    <w:rsid w:val="000E3000"/>
  </w:style>
  <w:style w:type="character" w:customStyle="1" w:styleId="o">
    <w:name w:val="o"/>
    <w:basedOn w:val="DefaultParagraphFont"/>
    <w:rsid w:val="000E3000"/>
  </w:style>
  <w:style w:type="character" w:customStyle="1" w:styleId="n">
    <w:name w:val="n"/>
    <w:basedOn w:val="DefaultParagraphFont"/>
    <w:rsid w:val="000E3000"/>
  </w:style>
  <w:style w:type="character" w:customStyle="1" w:styleId="k">
    <w:name w:val="k"/>
    <w:basedOn w:val="DefaultParagraphFont"/>
    <w:rsid w:val="000E3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3920">
      <w:bodyDiv w:val="1"/>
      <w:marLeft w:val="0"/>
      <w:marRight w:val="0"/>
      <w:marTop w:val="0"/>
      <w:marBottom w:val="0"/>
      <w:divBdr>
        <w:top w:val="none" w:sz="0" w:space="0" w:color="auto"/>
        <w:left w:val="none" w:sz="0" w:space="0" w:color="auto"/>
        <w:bottom w:val="none" w:sz="0" w:space="0" w:color="auto"/>
        <w:right w:val="none" w:sz="0" w:space="0" w:color="auto"/>
      </w:divBdr>
      <w:divsChild>
        <w:div w:id="1338192082">
          <w:marLeft w:val="0"/>
          <w:marRight w:val="0"/>
          <w:marTop w:val="0"/>
          <w:marBottom w:val="0"/>
          <w:divBdr>
            <w:top w:val="none" w:sz="0" w:space="0" w:color="auto"/>
            <w:left w:val="none" w:sz="0" w:space="0" w:color="auto"/>
            <w:bottom w:val="none" w:sz="0" w:space="0" w:color="auto"/>
            <w:right w:val="none" w:sz="0" w:space="0" w:color="auto"/>
          </w:divBdr>
          <w:divsChild>
            <w:div w:id="15568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0041">
      <w:bodyDiv w:val="1"/>
      <w:marLeft w:val="0"/>
      <w:marRight w:val="0"/>
      <w:marTop w:val="0"/>
      <w:marBottom w:val="0"/>
      <w:divBdr>
        <w:top w:val="none" w:sz="0" w:space="0" w:color="auto"/>
        <w:left w:val="none" w:sz="0" w:space="0" w:color="auto"/>
        <w:bottom w:val="none" w:sz="0" w:space="0" w:color="auto"/>
        <w:right w:val="none" w:sz="0" w:space="0" w:color="auto"/>
      </w:divBdr>
    </w:div>
    <w:div w:id="510681760">
      <w:bodyDiv w:val="1"/>
      <w:marLeft w:val="0"/>
      <w:marRight w:val="0"/>
      <w:marTop w:val="0"/>
      <w:marBottom w:val="0"/>
      <w:divBdr>
        <w:top w:val="none" w:sz="0" w:space="0" w:color="auto"/>
        <w:left w:val="none" w:sz="0" w:space="0" w:color="auto"/>
        <w:bottom w:val="none" w:sz="0" w:space="0" w:color="auto"/>
        <w:right w:val="none" w:sz="0" w:space="0" w:color="auto"/>
      </w:divBdr>
    </w:div>
    <w:div w:id="557668775">
      <w:bodyDiv w:val="1"/>
      <w:marLeft w:val="0"/>
      <w:marRight w:val="0"/>
      <w:marTop w:val="0"/>
      <w:marBottom w:val="0"/>
      <w:divBdr>
        <w:top w:val="none" w:sz="0" w:space="0" w:color="auto"/>
        <w:left w:val="none" w:sz="0" w:space="0" w:color="auto"/>
        <w:bottom w:val="none" w:sz="0" w:space="0" w:color="auto"/>
        <w:right w:val="none" w:sz="0" w:space="0" w:color="auto"/>
      </w:divBdr>
    </w:div>
    <w:div w:id="597953176">
      <w:bodyDiv w:val="1"/>
      <w:marLeft w:val="0"/>
      <w:marRight w:val="0"/>
      <w:marTop w:val="0"/>
      <w:marBottom w:val="0"/>
      <w:divBdr>
        <w:top w:val="none" w:sz="0" w:space="0" w:color="auto"/>
        <w:left w:val="none" w:sz="0" w:space="0" w:color="auto"/>
        <w:bottom w:val="none" w:sz="0" w:space="0" w:color="auto"/>
        <w:right w:val="none" w:sz="0" w:space="0" w:color="auto"/>
      </w:divBdr>
      <w:divsChild>
        <w:div w:id="336468851">
          <w:marLeft w:val="0"/>
          <w:marRight w:val="0"/>
          <w:marTop w:val="0"/>
          <w:marBottom w:val="0"/>
          <w:divBdr>
            <w:top w:val="none" w:sz="0" w:space="0" w:color="auto"/>
            <w:left w:val="none" w:sz="0" w:space="0" w:color="auto"/>
            <w:bottom w:val="none" w:sz="0" w:space="0" w:color="auto"/>
            <w:right w:val="none" w:sz="0" w:space="0" w:color="auto"/>
          </w:divBdr>
          <w:divsChild>
            <w:div w:id="1549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406">
      <w:bodyDiv w:val="1"/>
      <w:marLeft w:val="0"/>
      <w:marRight w:val="0"/>
      <w:marTop w:val="0"/>
      <w:marBottom w:val="0"/>
      <w:divBdr>
        <w:top w:val="none" w:sz="0" w:space="0" w:color="auto"/>
        <w:left w:val="none" w:sz="0" w:space="0" w:color="auto"/>
        <w:bottom w:val="none" w:sz="0" w:space="0" w:color="auto"/>
        <w:right w:val="none" w:sz="0" w:space="0" w:color="auto"/>
      </w:divBdr>
      <w:divsChild>
        <w:div w:id="2082825351">
          <w:marLeft w:val="0"/>
          <w:marRight w:val="0"/>
          <w:marTop w:val="0"/>
          <w:marBottom w:val="0"/>
          <w:divBdr>
            <w:top w:val="none" w:sz="0" w:space="0" w:color="auto"/>
            <w:left w:val="none" w:sz="0" w:space="0" w:color="auto"/>
            <w:bottom w:val="none" w:sz="0" w:space="0" w:color="auto"/>
            <w:right w:val="none" w:sz="0" w:space="0" w:color="auto"/>
          </w:divBdr>
          <w:divsChild>
            <w:div w:id="12856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3935">
      <w:bodyDiv w:val="1"/>
      <w:marLeft w:val="0"/>
      <w:marRight w:val="0"/>
      <w:marTop w:val="0"/>
      <w:marBottom w:val="0"/>
      <w:divBdr>
        <w:top w:val="none" w:sz="0" w:space="0" w:color="auto"/>
        <w:left w:val="none" w:sz="0" w:space="0" w:color="auto"/>
        <w:bottom w:val="none" w:sz="0" w:space="0" w:color="auto"/>
        <w:right w:val="none" w:sz="0" w:space="0" w:color="auto"/>
      </w:divBdr>
      <w:divsChild>
        <w:div w:id="1658918219">
          <w:marLeft w:val="0"/>
          <w:marRight w:val="0"/>
          <w:marTop w:val="0"/>
          <w:marBottom w:val="0"/>
          <w:divBdr>
            <w:top w:val="none" w:sz="0" w:space="0" w:color="auto"/>
            <w:left w:val="none" w:sz="0" w:space="0" w:color="auto"/>
            <w:bottom w:val="none" w:sz="0" w:space="0" w:color="auto"/>
            <w:right w:val="none" w:sz="0" w:space="0" w:color="auto"/>
          </w:divBdr>
          <w:divsChild>
            <w:div w:id="17626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3110">
      <w:bodyDiv w:val="1"/>
      <w:marLeft w:val="0"/>
      <w:marRight w:val="0"/>
      <w:marTop w:val="0"/>
      <w:marBottom w:val="0"/>
      <w:divBdr>
        <w:top w:val="none" w:sz="0" w:space="0" w:color="auto"/>
        <w:left w:val="none" w:sz="0" w:space="0" w:color="auto"/>
        <w:bottom w:val="none" w:sz="0" w:space="0" w:color="auto"/>
        <w:right w:val="none" w:sz="0" w:space="0" w:color="auto"/>
      </w:divBdr>
      <w:divsChild>
        <w:div w:id="1643196412">
          <w:marLeft w:val="0"/>
          <w:marRight w:val="0"/>
          <w:marTop w:val="0"/>
          <w:marBottom w:val="0"/>
          <w:divBdr>
            <w:top w:val="none" w:sz="0" w:space="0" w:color="auto"/>
            <w:left w:val="none" w:sz="0" w:space="0" w:color="auto"/>
            <w:bottom w:val="none" w:sz="0" w:space="0" w:color="auto"/>
            <w:right w:val="none" w:sz="0" w:space="0" w:color="auto"/>
          </w:divBdr>
          <w:divsChild>
            <w:div w:id="10466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8424937A68ACF4FABDF9B79D65F200D" ma:contentTypeVersion="12" ma:contentTypeDescription="Create a new document." ma:contentTypeScope="" ma:versionID="054271aab3ea70337b450e49c38e3bac">
  <xsd:schema xmlns:xsd="http://www.w3.org/2001/XMLSchema" xmlns:xs="http://www.w3.org/2001/XMLSchema" xmlns:p="http://schemas.microsoft.com/office/2006/metadata/properties" xmlns:ns2="3b98b251-d9a7-4a80-93e9-1d1aa86c1d48" xmlns:ns3="398ef655-839d-4ab7-8a40-b16d46a04620" targetNamespace="http://schemas.microsoft.com/office/2006/metadata/properties" ma:root="true" ma:fieldsID="5615c3e97245644bde239c05128656b0" ns2:_="" ns3:_="">
    <xsd:import namespace="3b98b251-d9a7-4a80-93e9-1d1aa86c1d48"/>
    <xsd:import namespace="398ef655-839d-4ab7-8a40-b16d46a0462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8b251-d9a7-4a80-93e9-1d1aa86c1d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8ef655-839d-4ab7-8a40-b16d46a0462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E1A199-E8B1-4F6E-B359-8ED3283D7D2A}">
  <ds:schemaRefs>
    <ds:schemaRef ds:uri="http://schemas.microsoft.com/sharepoint/v3/contenttype/forms"/>
  </ds:schemaRefs>
</ds:datastoreItem>
</file>

<file path=customXml/itemProps2.xml><?xml version="1.0" encoding="utf-8"?>
<ds:datastoreItem xmlns:ds="http://schemas.openxmlformats.org/officeDocument/2006/customXml" ds:itemID="{CD59CA82-2FEB-4168-A33E-B1EB8D006C2B}">
  <ds:schemaRefs>
    <ds:schemaRef ds:uri="http://schemas.openxmlformats.org/officeDocument/2006/bibliography"/>
  </ds:schemaRefs>
</ds:datastoreItem>
</file>

<file path=customXml/itemProps3.xml><?xml version="1.0" encoding="utf-8"?>
<ds:datastoreItem xmlns:ds="http://schemas.openxmlformats.org/officeDocument/2006/customXml" ds:itemID="{E8F31CC9-CDAB-49F9-8F18-BBB660E72C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98b251-d9a7-4a80-93e9-1d1aa86c1d48"/>
    <ds:schemaRef ds:uri="398ef655-839d-4ab7-8a40-b16d46a046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805CCF-43B0-4334-BFE3-67A67CF05F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14</Pages>
  <Words>6120</Words>
  <Characters>34885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Wurtele</dc:creator>
  <cp:keywords/>
  <dc:description/>
  <cp:lastModifiedBy>Jeffrey Ward</cp:lastModifiedBy>
  <cp:revision>41</cp:revision>
  <dcterms:created xsi:type="dcterms:W3CDTF">2022-05-03T19:10:00Z</dcterms:created>
  <dcterms:modified xsi:type="dcterms:W3CDTF">2022-05-11T12:31:00Z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0x010100C8424937A68ACF4FABDF9B79D65F200D</vt:lpwstr>
  </property>
</Properties>
</file>